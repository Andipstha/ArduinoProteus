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5398" w14:textId="77777777" w:rsidR="004F4C27" w:rsidRDefault="004F4C27">
      <w:pPr>
        <w:tabs>
          <w:tab w:val="left" w:pos="7416"/>
        </w:tabs>
      </w:pPr>
    </w:p>
    <w:p w14:paraId="6FE9FBE9" w14:textId="77777777" w:rsidR="00E66E3A" w:rsidRPr="00E66E3A" w:rsidRDefault="00E66E3A" w:rsidP="00E66E3A"/>
    <w:p w14:paraId="7A8189B6" w14:textId="77777777" w:rsidR="00E66E3A" w:rsidRPr="00E66E3A" w:rsidRDefault="00E66E3A" w:rsidP="00E66E3A"/>
    <w:p w14:paraId="7A7CAB9B" w14:textId="77777777" w:rsidR="00E66E3A" w:rsidRPr="00E66E3A" w:rsidRDefault="00E66E3A" w:rsidP="00E66E3A"/>
    <w:p w14:paraId="66EAF7A5" w14:textId="77777777" w:rsidR="00E66E3A" w:rsidRPr="00E66E3A" w:rsidRDefault="00E66E3A" w:rsidP="00E66E3A"/>
    <w:p w14:paraId="1DE9E444" w14:textId="77777777" w:rsidR="00E66E3A" w:rsidRPr="00E66E3A" w:rsidRDefault="00E66E3A" w:rsidP="00E66E3A"/>
    <w:p w14:paraId="221A0182" w14:textId="77777777" w:rsidR="00E66E3A" w:rsidRPr="00E66E3A" w:rsidRDefault="00E66E3A" w:rsidP="00E66E3A"/>
    <w:p w14:paraId="78ED7ADB" w14:textId="77777777" w:rsidR="00E66E3A" w:rsidRPr="00E66E3A" w:rsidRDefault="00E66E3A" w:rsidP="00E66E3A"/>
    <w:p w14:paraId="1216F047" w14:textId="77777777" w:rsidR="00E66E3A" w:rsidRPr="00E66E3A" w:rsidRDefault="00E66E3A" w:rsidP="00E66E3A"/>
    <w:p w14:paraId="1F7FB348" w14:textId="77777777" w:rsidR="00E66E3A" w:rsidRPr="00E66E3A" w:rsidRDefault="00E66E3A" w:rsidP="00E66E3A"/>
    <w:p w14:paraId="7ECB6AD7" w14:textId="77777777" w:rsidR="00E66E3A" w:rsidRPr="00E66E3A" w:rsidRDefault="00E66E3A" w:rsidP="00E66E3A"/>
    <w:p w14:paraId="7F7580F0" w14:textId="77777777" w:rsidR="00E66E3A" w:rsidRDefault="00E66E3A" w:rsidP="00E66E3A"/>
    <w:p w14:paraId="0FEFD015" w14:textId="72BEB3DE" w:rsidR="00E66E3A" w:rsidRPr="00E66E3A" w:rsidRDefault="00E66E3A" w:rsidP="00E66E3A">
      <w:pPr>
        <w:tabs>
          <w:tab w:val="left" w:pos="2770"/>
        </w:tabs>
        <w:rPr>
          <w:rFonts w:ascii="Times New Roman" w:hAnsi="Times New Roman" w:cs="Times New Roman"/>
          <w:sz w:val="60"/>
          <w:szCs w:val="60"/>
        </w:rPr>
      </w:pPr>
      <w:r>
        <w:tab/>
      </w:r>
      <w:r w:rsidRPr="00E66E3A">
        <w:rPr>
          <w:rFonts w:ascii="Times New Roman" w:hAnsi="Times New Roman" w:cs="Times New Roman"/>
          <w:sz w:val="60"/>
          <w:szCs w:val="60"/>
        </w:rPr>
        <w:t>Speed Detector</w:t>
      </w:r>
    </w:p>
    <w:p w14:paraId="21B4F88F" w14:textId="7E0E5D0A" w:rsidR="00E66E3A" w:rsidRPr="00E66E3A" w:rsidRDefault="00E66E3A" w:rsidP="00E66E3A">
      <w:pPr>
        <w:tabs>
          <w:tab w:val="left" w:pos="2770"/>
        </w:tabs>
        <w:sectPr w:rsidR="00E66E3A" w:rsidRPr="00E66E3A">
          <w:footerReference w:type="default" r:id="rId8"/>
          <w:pgSz w:w="12240" w:h="15840"/>
          <w:pgMar w:top="1440" w:right="1440" w:bottom="1440" w:left="1440" w:header="720" w:footer="720" w:gutter="0"/>
          <w:pgNumType w:start="0"/>
          <w:cols w:space="720"/>
        </w:sectPr>
      </w:pPr>
      <w:r>
        <w:tab/>
      </w:r>
    </w:p>
    <w:p w14:paraId="36B05BBE" w14:textId="77777777" w:rsidR="004F4C27" w:rsidRDefault="00D85C78">
      <w:pPr>
        <w:tabs>
          <w:tab w:val="left" w:pos="3744"/>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 Introduction</w:t>
      </w:r>
    </w:p>
    <w:p w14:paraId="26BC610A" w14:textId="77777777" w:rsidR="004F4C27" w:rsidRDefault="004F4C27">
      <w:pPr>
        <w:tabs>
          <w:tab w:val="left" w:pos="3744"/>
        </w:tabs>
        <w:spacing w:line="360" w:lineRule="auto"/>
        <w:jc w:val="center"/>
        <w:rPr>
          <w:rFonts w:ascii="Times New Roman" w:eastAsia="Times New Roman" w:hAnsi="Times New Roman" w:cs="Times New Roman"/>
          <w:b/>
          <w:sz w:val="32"/>
          <w:szCs w:val="32"/>
        </w:rPr>
      </w:pPr>
    </w:p>
    <w:p w14:paraId="23E38E62" w14:textId="77777777" w:rsidR="004F4C27" w:rsidRDefault="00D85C78">
      <w:pPr>
        <w:numPr>
          <w:ilvl w:val="1"/>
          <w:numId w:val="1"/>
        </w:numPr>
        <w:pBdr>
          <w:top w:val="nil"/>
          <w:left w:val="nil"/>
          <w:bottom w:val="nil"/>
          <w:right w:val="nil"/>
          <w:between w:val="nil"/>
        </w:pBdr>
        <w:tabs>
          <w:tab w:val="left" w:pos="3744"/>
        </w:tabs>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Background</w:t>
      </w:r>
    </w:p>
    <w:p w14:paraId="1E2BE4B9" w14:textId="3968F10B" w:rsidR="00C539E5" w:rsidRDefault="00E005C5" w:rsidP="00BC29D5">
      <w:pPr>
        <w:tabs>
          <w:tab w:val="left" w:pos="3744"/>
        </w:tabs>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Speed Detector</w:t>
      </w:r>
      <w:r w:rsidR="00C539E5" w:rsidRPr="00C539E5">
        <w:rPr>
          <w:rFonts w:ascii="Times New Roman" w:eastAsia="Times New Roman" w:hAnsi="Times New Roman" w:cs="Times New Roman"/>
          <w:sz w:val="24"/>
          <w:szCs w:val="24"/>
        </w:rPr>
        <w:t xml:space="preserve"> project is simply designed to </w:t>
      </w:r>
      <w:r>
        <w:rPr>
          <w:rFonts w:ascii="Times New Roman" w:eastAsia="Times New Roman" w:hAnsi="Times New Roman" w:cs="Times New Roman"/>
          <w:sz w:val="24"/>
          <w:szCs w:val="24"/>
        </w:rPr>
        <w:t>detect the speed of object</w:t>
      </w:r>
      <w:r w:rsidR="00C539E5" w:rsidRPr="00C539E5">
        <w:rPr>
          <w:rFonts w:ascii="Times New Roman" w:eastAsia="Times New Roman" w:hAnsi="Times New Roman" w:cs="Times New Roman"/>
          <w:sz w:val="24"/>
          <w:szCs w:val="24"/>
        </w:rPr>
        <w:t xml:space="preserve"> automatically. This project checks the amount of light according to its requirement and adjust them</w:t>
      </w:r>
      <w:r w:rsidR="00C539E5">
        <w:rPr>
          <w:rFonts w:ascii="Times New Roman" w:eastAsia="Times New Roman" w:hAnsi="Times New Roman" w:cs="Times New Roman"/>
          <w:sz w:val="24"/>
          <w:szCs w:val="24"/>
        </w:rPr>
        <w:t xml:space="preserve"> </w:t>
      </w:r>
      <w:r w:rsidR="00C539E5" w:rsidRPr="00C539E5">
        <w:rPr>
          <w:rFonts w:ascii="Times New Roman" w:eastAsia="Times New Roman" w:hAnsi="Times New Roman" w:cs="Times New Roman"/>
          <w:sz w:val="24"/>
          <w:szCs w:val="24"/>
        </w:rPr>
        <w:t>(either turn off or turn on).</w:t>
      </w:r>
    </w:p>
    <w:p w14:paraId="57B0410D" w14:textId="77777777" w:rsidR="00BC29D5" w:rsidRDefault="00BC29D5" w:rsidP="00BC29D5">
      <w:pPr>
        <w:tabs>
          <w:tab w:val="left" w:pos="3744"/>
        </w:tabs>
        <w:spacing w:line="360" w:lineRule="auto"/>
        <w:ind w:left="360"/>
        <w:rPr>
          <w:rFonts w:ascii="Times New Roman" w:eastAsia="Times New Roman" w:hAnsi="Times New Roman" w:cs="Times New Roman"/>
          <w:sz w:val="24"/>
          <w:szCs w:val="24"/>
        </w:rPr>
      </w:pPr>
    </w:p>
    <w:p w14:paraId="24B6DE24" w14:textId="77777777" w:rsidR="004F4C27" w:rsidRDefault="00D85C78">
      <w:pPr>
        <w:tabs>
          <w:tab w:val="left" w:pos="3744"/>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Significance</w:t>
      </w:r>
    </w:p>
    <w:p w14:paraId="1BEF4F06" w14:textId="6B27C022" w:rsidR="004F4C27" w:rsidRDefault="00D85C78">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This project is a simple project created to run on microcontroller 8051 using assembly and C programming languages and its main significance is to </w:t>
      </w:r>
      <w:r w:rsidR="00BC29D5">
        <w:rPr>
          <w:rFonts w:ascii="Times New Roman" w:eastAsia="Times New Roman" w:hAnsi="Times New Roman" w:cs="Times New Roman"/>
          <w:color w:val="000000"/>
          <w:sz w:val="24"/>
          <w:szCs w:val="24"/>
        </w:rPr>
        <w:t>conserve the energy by automatically controlling street lights.</w:t>
      </w:r>
    </w:p>
    <w:p w14:paraId="46B74995" w14:textId="1FBC85F6" w:rsidR="004F4C27" w:rsidRDefault="004F4C27">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1E6BF9F9" w14:textId="77777777" w:rsidR="00BC29D5" w:rsidRDefault="00BC29D5">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008EC002" w14:textId="77777777" w:rsidR="004F4C27" w:rsidRDefault="00D85C78">
      <w:pPr>
        <w:numPr>
          <w:ilvl w:val="1"/>
          <w:numId w:val="2"/>
        </w:numPr>
        <w:pBdr>
          <w:top w:val="nil"/>
          <w:left w:val="nil"/>
          <w:bottom w:val="nil"/>
          <w:right w:val="nil"/>
          <w:between w:val="nil"/>
        </w:pBdr>
        <w:tabs>
          <w:tab w:val="left" w:pos="3744"/>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Objectives</w:t>
      </w:r>
    </w:p>
    <w:p w14:paraId="799A8892" w14:textId="77777777" w:rsidR="00743BAD" w:rsidRDefault="00743BAD" w:rsidP="00743BAD">
      <w:pPr>
        <w:pBdr>
          <w:top w:val="nil"/>
          <w:left w:val="nil"/>
          <w:bottom w:val="nil"/>
          <w:right w:val="nil"/>
          <w:between w:val="nil"/>
        </w:pBdr>
        <w:tabs>
          <w:tab w:val="left" w:pos="3744"/>
        </w:tabs>
        <w:spacing w:after="0" w:line="360" w:lineRule="auto"/>
        <w:ind w:left="360"/>
        <w:jc w:val="both"/>
        <w:rPr>
          <w:rFonts w:ascii="Times New Roman" w:eastAsia="Times New Roman" w:hAnsi="Times New Roman" w:cs="Times New Roman"/>
          <w:b/>
          <w:color w:val="000000"/>
          <w:sz w:val="28"/>
          <w:szCs w:val="28"/>
        </w:rPr>
      </w:pPr>
    </w:p>
    <w:p w14:paraId="22D33434" w14:textId="10B17CB5" w:rsidR="005536EC" w:rsidRDefault="005536EC" w:rsidP="00743BAD">
      <w:pPr>
        <w:numPr>
          <w:ilvl w:val="0"/>
          <w:numId w:val="4"/>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automate the signaling of vehicles</w:t>
      </w:r>
    </w:p>
    <w:p w14:paraId="02E6FD9C" w14:textId="200CB48E" w:rsidR="00217B47" w:rsidRPr="00743BAD" w:rsidRDefault="00733F05" w:rsidP="00743BAD">
      <w:pPr>
        <w:numPr>
          <w:ilvl w:val="0"/>
          <w:numId w:val="4"/>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To reduce wastage of electricity.</w:t>
      </w:r>
    </w:p>
    <w:p w14:paraId="729BF38E" w14:textId="77777777" w:rsidR="00217B47" w:rsidRPr="00743BAD" w:rsidRDefault="00733F05" w:rsidP="00743BAD">
      <w:pPr>
        <w:numPr>
          <w:ilvl w:val="0"/>
          <w:numId w:val="4"/>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Security of pedestrian visibility.</w:t>
      </w:r>
    </w:p>
    <w:p w14:paraId="350F0957" w14:textId="07BE0834" w:rsidR="004F4C27" w:rsidRPr="00743BAD" w:rsidRDefault="00733F05" w:rsidP="00743BAD">
      <w:pPr>
        <w:numPr>
          <w:ilvl w:val="0"/>
          <w:numId w:val="4"/>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To reduces cost and time.</w:t>
      </w:r>
    </w:p>
    <w:p w14:paraId="1CE62167" w14:textId="77777777" w:rsidR="004F4C27" w:rsidRDefault="00D85C78">
      <w:pPr>
        <w:tabs>
          <w:tab w:val="left" w:pos="3744"/>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Features</w:t>
      </w:r>
    </w:p>
    <w:p w14:paraId="106E5D6C" w14:textId="77777777" w:rsidR="00217B47" w:rsidRPr="00E845EA" w:rsidRDefault="00733F05"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LDR detect the intensity of light</w:t>
      </w:r>
    </w:p>
    <w:p w14:paraId="7502A351" w14:textId="77777777" w:rsidR="00217B47" w:rsidRPr="00E845EA" w:rsidRDefault="00733F05"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 xml:space="preserve">Motion sensor to detect movement within the range </w:t>
      </w:r>
    </w:p>
    <w:p w14:paraId="5DC2D2AA" w14:textId="01404547" w:rsidR="00BC29D5" w:rsidRPr="00E845EA" w:rsidRDefault="00E845EA"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sz w:val="24"/>
          <w:szCs w:val="24"/>
        </w:rPr>
      </w:pPr>
      <w:r w:rsidRPr="00E845EA">
        <w:rPr>
          <w:rFonts w:ascii="Times New Roman" w:eastAsia="Times New Roman" w:hAnsi="Times New Roman" w:cs="Times New Roman"/>
          <w:color w:val="000000"/>
          <w:sz w:val="24"/>
          <w:szCs w:val="24"/>
        </w:rPr>
        <w:t>ADC to read the analog value and converted into digital value</w:t>
      </w:r>
    </w:p>
    <w:p w14:paraId="56901501" w14:textId="738E1182" w:rsidR="00E845EA" w:rsidRPr="00E845EA" w:rsidRDefault="00E845EA" w:rsidP="00E845EA">
      <w:pPr>
        <w:numPr>
          <w:ilvl w:val="0"/>
          <w:numId w:val="6"/>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Automatically controlled</w:t>
      </w:r>
      <w:r>
        <w:rPr>
          <w:rFonts w:ascii="Times New Roman" w:eastAsia="Times New Roman" w:hAnsi="Times New Roman" w:cs="Times New Roman"/>
          <w:color w:val="000000"/>
          <w:sz w:val="24"/>
          <w:szCs w:val="24"/>
        </w:rPr>
        <w:t>.</w:t>
      </w:r>
    </w:p>
    <w:p w14:paraId="4C510680" w14:textId="2E209877" w:rsidR="00BC29D5" w:rsidRDefault="00BC29D5">
      <w:pPr>
        <w:tabs>
          <w:tab w:val="left" w:pos="3744"/>
        </w:tabs>
        <w:jc w:val="both"/>
        <w:rPr>
          <w:rFonts w:ascii="Times New Roman" w:eastAsia="Times New Roman" w:hAnsi="Times New Roman" w:cs="Times New Roman"/>
          <w:sz w:val="24"/>
          <w:szCs w:val="24"/>
        </w:rPr>
      </w:pPr>
    </w:p>
    <w:p w14:paraId="3385E832" w14:textId="33298D46" w:rsidR="00BC29D5" w:rsidRDefault="00BC29D5">
      <w:pPr>
        <w:tabs>
          <w:tab w:val="left" w:pos="3744"/>
        </w:tabs>
        <w:jc w:val="both"/>
        <w:rPr>
          <w:rFonts w:ascii="Times New Roman" w:eastAsia="Times New Roman" w:hAnsi="Times New Roman" w:cs="Times New Roman"/>
          <w:sz w:val="24"/>
          <w:szCs w:val="24"/>
        </w:rPr>
      </w:pPr>
    </w:p>
    <w:p w14:paraId="0F4AD0EE" w14:textId="77777777" w:rsidR="00BC29D5" w:rsidRDefault="00BC29D5">
      <w:pPr>
        <w:tabs>
          <w:tab w:val="left" w:pos="3744"/>
        </w:tabs>
        <w:jc w:val="both"/>
        <w:rPr>
          <w:rFonts w:ascii="Times New Roman" w:eastAsia="Times New Roman" w:hAnsi="Times New Roman" w:cs="Times New Roman"/>
          <w:sz w:val="24"/>
          <w:szCs w:val="24"/>
        </w:rPr>
      </w:pPr>
    </w:p>
    <w:p w14:paraId="2443C326" w14:textId="2B174F00" w:rsidR="00B7358C" w:rsidRPr="00B7358C" w:rsidRDefault="00D85C78" w:rsidP="00B7358C">
      <w:pPr>
        <w:pStyle w:val="ListParagraph"/>
        <w:numPr>
          <w:ilvl w:val="1"/>
          <w:numId w:val="2"/>
        </w:numPr>
        <w:tabs>
          <w:tab w:val="left" w:pos="3744"/>
        </w:tabs>
        <w:jc w:val="both"/>
        <w:rPr>
          <w:rFonts w:ascii="Times New Roman" w:eastAsia="Times New Roman" w:hAnsi="Times New Roman" w:cs="Times New Roman"/>
          <w:b/>
          <w:sz w:val="28"/>
          <w:szCs w:val="28"/>
        </w:rPr>
      </w:pPr>
      <w:r w:rsidRPr="00B7358C">
        <w:rPr>
          <w:rFonts w:ascii="Times New Roman" w:eastAsia="Times New Roman" w:hAnsi="Times New Roman" w:cs="Times New Roman"/>
          <w:b/>
          <w:sz w:val="28"/>
          <w:szCs w:val="28"/>
        </w:rPr>
        <w:t>Team Structure and Role</w:t>
      </w:r>
    </w:p>
    <w:p w14:paraId="448D3DA4" w14:textId="77777777" w:rsidR="00B7358C" w:rsidRDefault="00B7358C" w:rsidP="00B7358C">
      <w:pPr>
        <w:pStyle w:val="ListParagraph"/>
        <w:tabs>
          <w:tab w:val="left" w:pos="3744"/>
        </w:tabs>
        <w:ind w:left="360"/>
        <w:jc w:val="both"/>
        <w:rPr>
          <w:rFonts w:ascii="Times New Roman" w:eastAsia="Times New Roman" w:hAnsi="Times New Roman" w:cs="Times New Roman"/>
          <w:color w:val="000000"/>
          <w:sz w:val="24"/>
          <w:szCs w:val="24"/>
        </w:rPr>
      </w:pPr>
    </w:p>
    <w:p w14:paraId="2A7B198B" w14:textId="56A24AAA" w:rsidR="004F4C27" w:rsidRPr="00DA4DE2" w:rsidRDefault="00B7358C" w:rsidP="00B7358C">
      <w:pPr>
        <w:pStyle w:val="ListParagraph"/>
        <w:tabs>
          <w:tab w:val="left" w:pos="3744"/>
        </w:tabs>
        <w:ind w:left="360"/>
        <w:jc w:val="both"/>
        <w:rPr>
          <w:ins w:id="0" w:author="krish thapa" w:date="2023-03-08T17:42:00Z"/>
          <w:rFonts w:ascii="Times New Roman" w:eastAsia="Times New Roman" w:hAnsi="Times New Roman" w:cs="Times New Roman"/>
          <w:b/>
          <w:sz w:val="24"/>
          <w:szCs w:val="24"/>
        </w:rPr>
      </w:pPr>
      <w:r w:rsidRPr="00DA4DE2">
        <w:rPr>
          <w:rFonts w:ascii="Times New Roman" w:eastAsia="Times New Roman" w:hAnsi="Times New Roman" w:cs="Times New Roman"/>
          <w:color w:val="000000"/>
          <w:sz w:val="24"/>
          <w:szCs w:val="24"/>
        </w:rPr>
        <w:t>T</w:t>
      </w:r>
      <w:r w:rsidR="00D85C78" w:rsidRPr="00DA4DE2">
        <w:rPr>
          <w:rFonts w:ascii="Times New Roman" w:eastAsia="Times New Roman" w:hAnsi="Times New Roman" w:cs="Times New Roman"/>
          <w:color w:val="000000"/>
          <w:sz w:val="24"/>
          <w:szCs w:val="24"/>
        </w:rPr>
        <w:t>he members assigned with these particular responsibilities:</w:t>
      </w:r>
      <w:r w:rsidR="00D85C78" w:rsidRPr="00DA4DE2">
        <w:rPr>
          <w:noProof/>
          <w:sz w:val="24"/>
          <w:szCs w:val="24"/>
          <w:lang w:bidi="ar-SA"/>
        </w:rPr>
        <w:drawing>
          <wp:anchor distT="0" distB="0" distL="114300" distR="114300" simplePos="0" relativeHeight="251658240" behindDoc="0" locked="0" layoutInCell="1" hidden="0" allowOverlap="1" wp14:anchorId="7DEBC50D" wp14:editId="58F38A5E">
            <wp:simplePos x="0" y="0"/>
            <wp:positionH relativeFrom="column">
              <wp:posOffset>8514080</wp:posOffset>
            </wp:positionH>
            <wp:positionV relativeFrom="paragraph">
              <wp:posOffset>450215</wp:posOffset>
            </wp:positionV>
            <wp:extent cx="1749583" cy="2565858"/>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49583" cy="2565858"/>
                    </a:xfrm>
                    <a:prstGeom prst="rect">
                      <a:avLst/>
                    </a:prstGeom>
                    <a:ln/>
                  </pic:spPr>
                </pic:pic>
              </a:graphicData>
            </a:graphic>
          </wp:anchor>
        </w:drawing>
      </w:r>
    </w:p>
    <w:p w14:paraId="1FE6E0D2" w14:textId="77777777" w:rsidR="004F4C27" w:rsidRDefault="004F4C27">
      <w:pPr>
        <w:tabs>
          <w:tab w:val="left" w:pos="3744"/>
        </w:tabs>
        <w:jc w:val="both"/>
        <w:rPr>
          <w:rFonts w:ascii="Arial" w:eastAsia="Arial" w:hAnsi="Arial" w:cs="Arial"/>
          <w:b/>
          <w:sz w:val="24"/>
          <w:szCs w:val="24"/>
        </w:rPr>
      </w:pPr>
    </w:p>
    <w:tbl>
      <w:tblPr>
        <w:tblStyle w:val="TableGrid"/>
        <w:tblW w:w="0" w:type="auto"/>
        <w:tblLook w:val="04A0" w:firstRow="1" w:lastRow="0" w:firstColumn="1" w:lastColumn="0" w:noHBand="0" w:noVBand="1"/>
      </w:tblPr>
      <w:tblGrid>
        <w:gridCol w:w="1577"/>
        <w:gridCol w:w="1477"/>
        <w:gridCol w:w="1583"/>
        <w:gridCol w:w="1578"/>
        <w:gridCol w:w="1622"/>
        <w:gridCol w:w="1739"/>
      </w:tblGrid>
      <w:tr w:rsidR="00DA4DE2" w14:paraId="7F61D7CE" w14:textId="6B0E8D5A" w:rsidTr="00B7358C">
        <w:trPr>
          <w:trHeight w:val="1124"/>
        </w:trPr>
        <w:tc>
          <w:tcPr>
            <w:tcW w:w="1674" w:type="dxa"/>
          </w:tcPr>
          <w:p w14:paraId="293B1FB4" w14:textId="43216B01" w:rsidR="00B7358C" w:rsidRPr="00DA4DE2" w:rsidRDefault="00B7358C">
            <w:pPr>
              <w:tabs>
                <w:tab w:val="left" w:pos="3744"/>
              </w:tabs>
              <w:jc w:val="center"/>
              <w:rPr>
                <w:sz w:val="24"/>
                <w:szCs w:val="24"/>
              </w:rPr>
            </w:pPr>
            <w:r w:rsidRPr="00DA4DE2">
              <w:rPr>
                <w:sz w:val="24"/>
                <w:szCs w:val="24"/>
              </w:rPr>
              <w:t>Members</w:t>
            </w:r>
          </w:p>
          <w:p w14:paraId="68ACFBC5" w14:textId="77777777" w:rsidR="00B7358C" w:rsidRPr="00DA4DE2" w:rsidRDefault="00B7358C">
            <w:pPr>
              <w:tabs>
                <w:tab w:val="left" w:pos="3744"/>
              </w:tabs>
              <w:jc w:val="center"/>
              <w:rPr>
                <w:sz w:val="24"/>
                <w:szCs w:val="24"/>
              </w:rPr>
            </w:pPr>
          </w:p>
        </w:tc>
        <w:tc>
          <w:tcPr>
            <w:tcW w:w="1593" w:type="dxa"/>
          </w:tcPr>
          <w:p w14:paraId="4F439081" w14:textId="0C50DFE4" w:rsidR="00B7358C" w:rsidRPr="00DA4DE2" w:rsidRDefault="00B7358C" w:rsidP="00B7358C">
            <w:pPr>
              <w:tabs>
                <w:tab w:val="left" w:pos="3744"/>
              </w:tabs>
              <w:jc w:val="center"/>
              <w:rPr>
                <w:sz w:val="24"/>
                <w:szCs w:val="24"/>
              </w:rPr>
            </w:pPr>
            <w:r w:rsidRPr="00DA4DE2">
              <w:rPr>
                <w:sz w:val="24"/>
                <w:szCs w:val="24"/>
              </w:rPr>
              <w:t>Study and analysis</w:t>
            </w:r>
          </w:p>
        </w:tc>
        <w:tc>
          <w:tcPr>
            <w:tcW w:w="1680" w:type="dxa"/>
          </w:tcPr>
          <w:p w14:paraId="15A9D877" w14:textId="50A09A32" w:rsidR="00B7358C" w:rsidRPr="00DA4DE2" w:rsidRDefault="00B7358C">
            <w:pPr>
              <w:tabs>
                <w:tab w:val="left" w:pos="3744"/>
              </w:tabs>
              <w:jc w:val="center"/>
              <w:rPr>
                <w:sz w:val="24"/>
                <w:szCs w:val="24"/>
              </w:rPr>
            </w:pPr>
            <w:r w:rsidRPr="00DA4DE2">
              <w:rPr>
                <w:sz w:val="24"/>
                <w:szCs w:val="24"/>
              </w:rPr>
              <w:t>Designing</w:t>
            </w:r>
          </w:p>
          <w:p w14:paraId="6E0B79D4" w14:textId="77777777" w:rsidR="00B7358C" w:rsidRPr="00DA4DE2" w:rsidRDefault="00B7358C">
            <w:pPr>
              <w:tabs>
                <w:tab w:val="left" w:pos="3744"/>
              </w:tabs>
              <w:jc w:val="center"/>
              <w:rPr>
                <w:sz w:val="24"/>
                <w:szCs w:val="24"/>
              </w:rPr>
            </w:pPr>
          </w:p>
        </w:tc>
        <w:tc>
          <w:tcPr>
            <w:tcW w:w="1676" w:type="dxa"/>
          </w:tcPr>
          <w:p w14:paraId="3C485BD6" w14:textId="192D05E1" w:rsidR="00B7358C" w:rsidRPr="00DA4DE2" w:rsidRDefault="00B7358C">
            <w:pPr>
              <w:tabs>
                <w:tab w:val="left" w:pos="3744"/>
              </w:tabs>
              <w:jc w:val="center"/>
              <w:rPr>
                <w:sz w:val="24"/>
                <w:szCs w:val="24"/>
              </w:rPr>
            </w:pPr>
            <w:r w:rsidRPr="00DA4DE2">
              <w:rPr>
                <w:sz w:val="24"/>
                <w:szCs w:val="24"/>
              </w:rPr>
              <w:t>Coding</w:t>
            </w:r>
          </w:p>
          <w:p w14:paraId="0CC75231" w14:textId="2A6A2B7E" w:rsidR="00B7358C" w:rsidRPr="00DA4DE2" w:rsidRDefault="00B7358C">
            <w:pPr>
              <w:tabs>
                <w:tab w:val="left" w:pos="3744"/>
              </w:tabs>
              <w:jc w:val="center"/>
              <w:rPr>
                <w:sz w:val="24"/>
                <w:szCs w:val="24"/>
              </w:rPr>
            </w:pPr>
            <w:r w:rsidRPr="00DA4DE2">
              <w:rPr>
                <w:sz w:val="24"/>
                <w:szCs w:val="24"/>
              </w:rPr>
              <w:t>and hardware</w:t>
            </w:r>
          </w:p>
          <w:p w14:paraId="494DB978" w14:textId="76D2B71A" w:rsidR="00B7358C" w:rsidRPr="00DA4DE2" w:rsidRDefault="00B7358C">
            <w:pPr>
              <w:tabs>
                <w:tab w:val="left" w:pos="3744"/>
              </w:tabs>
              <w:jc w:val="center"/>
              <w:rPr>
                <w:sz w:val="24"/>
                <w:szCs w:val="24"/>
              </w:rPr>
            </w:pPr>
          </w:p>
        </w:tc>
        <w:tc>
          <w:tcPr>
            <w:tcW w:w="1712" w:type="dxa"/>
          </w:tcPr>
          <w:p w14:paraId="45D10962" w14:textId="46134269" w:rsidR="00B7358C" w:rsidRPr="00DA4DE2" w:rsidRDefault="00B7358C">
            <w:pPr>
              <w:tabs>
                <w:tab w:val="left" w:pos="3744"/>
              </w:tabs>
              <w:jc w:val="center"/>
              <w:rPr>
                <w:sz w:val="24"/>
                <w:szCs w:val="24"/>
              </w:rPr>
            </w:pPr>
            <w:r w:rsidRPr="00DA4DE2">
              <w:rPr>
                <w:sz w:val="24"/>
                <w:szCs w:val="24"/>
              </w:rPr>
              <w:t>debugging</w:t>
            </w:r>
          </w:p>
        </w:tc>
        <w:tc>
          <w:tcPr>
            <w:tcW w:w="1241" w:type="dxa"/>
          </w:tcPr>
          <w:p w14:paraId="204AC2A6" w14:textId="579AABCA" w:rsidR="00B7358C" w:rsidRPr="00DA4DE2" w:rsidRDefault="00B7358C">
            <w:pPr>
              <w:tabs>
                <w:tab w:val="left" w:pos="3744"/>
              </w:tabs>
              <w:jc w:val="center"/>
              <w:rPr>
                <w:sz w:val="24"/>
                <w:szCs w:val="24"/>
              </w:rPr>
            </w:pPr>
            <w:r w:rsidRPr="00DA4DE2">
              <w:rPr>
                <w:sz w:val="24"/>
                <w:szCs w:val="24"/>
              </w:rPr>
              <w:t>Documentation</w:t>
            </w:r>
          </w:p>
          <w:p w14:paraId="2851A018" w14:textId="55F482CC" w:rsidR="00B7358C" w:rsidRPr="00DA4DE2" w:rsidRDefault="00B7358C">
            <w:pPr>
              <w:tabs>
                <w:tab w:val="left" w:pos="3744"/>
              </w:tabs>
              <w:jc w:val="center"/>
              <w:rPr>
                <w:sz w:val="24"/>
                <w:szCs w:val="24"/>
              </w:rPr>
            </w:pPr>
          </w:p>
        </w:tc>
      </w:tr>
      <w:tr w:rsidR="00DA4DE2" w14:paraId="0093ABF6" w14:textId="5E778FDC" w:rsidTr="00B7358C">
        <w:trPr>
          <w:trHeight w:val="1070"/>
        </w:trPr>
        <w:tc>
          <w:tcPr>
            <w:tcW w:w="1674" w:type="dxa"/>
          </w:tcPr>
          <w:p w14:paraId="63BD4F01" w14:textId="38BF60B5" w:rsidR="00B7358C" w:rsidRPr="00DA4DE2" w:rsidRDefault="00B7358C">
            <w:pPr>
              <w:tabs>
                <w:tab w:val="left" w:pos="3744"/>
              </w:tabs>
              <w:jc w:val="center"/>
              <w:rPr>
                <w:sz w:val="24"/>
                <w:szCs w:val="24"/>
              </w:rPr>
            </w:pPr>
            <w:r w:rsidRPr="00DA4DE2">
              <w:rPr>
                <w:sz w:val="24"/>
                <w:szCs w:val="24"/>
              </w:rPr>
              <w:t>Asma</w:t>
            </w:r>
          </w:p>
          <w:p w14:paraId="3A3C5CC2" w14:textId="60820539" w:rsidR="00B7358C" w:rsidRPr="00DA4DE2" w:rsidRDefault="00B7358C">
            <w:pPr>
              <w:tabs>
                <w:tab w:val="left" w:pos="3744"/>
              </w:tabs>
              <w:jc w:val="center"/>
              <w:rPr>
                <w:sz w:val="24"/>
                <w:szCs w:val="24"/>
              </w:rPr>
            </w:pPr>
            <w:proofErr w:type="spellStart"/>
            <w:r w:rsidRPr="00DA4DE2">
              <w:rPr>
                <w:sz w:val="24"/>
                <w:szCs w:val="24"/>
              </w:rPr>
              <w:t>Bohara</w:t>
            </w:r>
            <w:proofErr w:type="spellEnd"/>
          </w:p>
          <w:p w14:paraId="67A0E68E" w14:textId="55A8CB16" w:rsidR="00B7358C" w:rsidRDefault="00B7358C">
            <w:pPr>
              <w:tabs>
                <w:tab w:val="left" w:pos="3744"/>
              </w:tabs>
              <w:jc w:val="center"/>
              <w:rPr>
                <w:sz w:val="28"/>
                <w:szCs w:val="28"/>
              </w:rPr>
            </w:pPr>
          </w:p>
        </w:tc>
        <w:tc>
          <w:tcPr>
            <w:tcW w:w="1593" w:type="dxa"/>
          </w:tcPr>
          <w:p w14:paraId="289B7712" w14:textId="4DF9597A" w:rsidR="00B7358C" w:rsidRPr="00DA4DE2" w:rsidRDefault="00B7358C">
            <w:pPr>
              <w:tabs>
                <w:tab w:val="left" w:pos="3744"/>
              </w:tabs>
              <w:jc w:val="center"/>
              <w:rPr>
                <w:sz w:val="24"/>
                <w:szCs w:val="24"/>
              </w:rPr>
            </w:pPr>
            <w:r w:rsidRPr="00DA4DE2">
              <w:rPr>
                <w:sz w:val="24"/>
                <w:szCs w:val="24"/>
              </w:rPr>
              <w:t>Asma</w:t>
            </w:r>
          </w:p>
          <w:p w14:paraId="65F3049F" w14:textId="15345E9E" w:rsidR="00B7358C" w:rsidRPr="00DA4DE2" w:rsidRDefault="00B7358C" w:rsidP="00B7358C">
            <w:pPr>
              <w:tabs>
                <w:tab w:val="left" w:pos="3744"/>
              </w:tabs>
              <w:jc w:val="center"/>
              <w:rPr>
                <w:sz w:val="24"/>
                <w:szCs w:val="24"/>
              </w:rPr>
            </w:pPr>
            <w:proofErr w:type="spellStart"/>
            <w:r w:rsidRPr="00DA4DE2">
              <w:rPr>
                <w:sz w:val="24"/>
                <w:szCs w:val="24"/>
              </w:rPr>
              <w:t>Bohara</w:t>
            </w:r>
            <w:proofErr w:type="spellEnd"/>
          </w:p>
          <w:p w14:paraId="22B9C502" w14:textId="19FA1E24" w:rsidR="00B7358C" w:rsidRPr="00DA4DE2" w:rsidRDefault="00B7358C">
            <w:pPr>
              <w:tabs>
                <w:tab w:val="left" w:pos="3744"/>
              </w:tabs>
              <w:jc w:val="center"/>
              <w:rPr>
                <w:sz w:val="24"/>
                <w:szCs w:val="24"/>
              </w:rPr>
            </w:pPr>
          </w:p>
        </w:tc>
        <w:tc>
          <w:tcPr>
            <w:tcW w:w="1680" w:type="dxa"/>
          </w:tcPr>
          <w:p w14:paraId="71BC5EB8" w14:textId="4DF64A55" w:rsidR="00B7358C" w:rsidRPr="00DA4DE2" w:rsidRDefault="00B7358C">
            <w:pPr>
              <w:tabs>
                <w:tab w:val="left" w:pos="3744"/>
              </w:tabs>
              <w:jc w:val="center"/>
              <w:rPr>
                <w:sz w:val="24"/>
                <w:szCs w:val="24"/>
              </w:rPr>
            </w:pPr>
            <w:r w:rsidRPr="00DA4DE2">
              <w:rPr>
                <w:sz w:val="24"/>
                <w:szCs w:val="24"/>
              </w:rPr>
              <w:t>Asma</w:t>
            </w:r>
          </w:p>
          <w:p w14:paraId="7C8E6B87" w14:textId="6E7BF352" w:rsidR="00B7358C" w:rsidRPr="00DA4DE2" w:rsidRDefault="00B7358C">
            <w:pPr>
              <w:tabs>
                <w:tab w:val="left" w:pos="3744"/>
              </w:tabs>
              <w:jc w:val="center"/>
              <w:rPr>
                <w:sz w:val="24"/>
                <w:szCs w:val="24"/>
              </w:rPr>
            </w:pPr>
            <w:proofErr w:type="spellStart"/>
            <w:r w:rsidRPr="00DA4DE2">
              <w:rPr>
                <w:sz w:val="24"/>
                <w:szCs w:val="24"/>
              </w:rPr>
              <w:t>Bohara</w:t>
            </w:r>
            <w:proofErr w:type="spellEnd"/>
          </w:p>
          <w:p w14:paraId="4BC79506" w14:textId="77777777" w:rsidR="00B7358C" w:rsidRPr="00DA4DE2" w:rsidRDefault="00B7358C">
            <w:pPr>
              <w:tabs>
                <w:tab w:val="left" w:pos="3744"/>
              </w:tabs>
              <w:jc w:val="center"/>
              <w:rPr>
                <w:sz w:val="24"/>
                <w:szCs w:val="24"/>
              </w:rPr>
            </w:pPr>
          </w:p>
        </w:tc>
        <w:tc>
          <w:tcPr>
            <w:tcW w:w="1676" w:type="dxa"/>
          </w:tcPr>
          <w:p w14:paraId="2DB30908" w14:textId="2A40199F" w:rsidR="00B7358C" w:rsidRDefault="00DA4DE2">
            <w:pPr>
              <w:tabs>
                <w:tab w:val="left" w:pos="3744"/>
              </w:tabs>
              <w:jc w:val="center"/>
              <w:rPr>
                <w:sz w:val="24"/>
                <w:szCs w:val="24"/>
              </w:rPr>
            </w:pPr>
            <w:r>
              <w:rPr>
                <w:sz w:val="24"/>
                <w:szCs w:val="24"/>
              </w:rPr>
              <w:t>Asma</w:t>
            </w:r>
          </w:p>
          <w:p w14:paraId="78239FC2" w14:textId="3E3B8A31" w:rsidR="00DA4DE2" w:rsidRDefault="00DA4DE2">
            <w:pPr>
              <w:tabs>
                <w:tab w:val="left" w:pos="3744"/>
              </w:tabs>
              <w:jc w:val="center"/>
              <w:rPr>
                <w:sz w:val="24"/>
                <w:szCs w:val="24"/>
              </w:rPr>
            </w:pPr>
            <w:proofErr w:type="spellStart"/>
            <w:r>
              <w:rPr>
                <w:sz w:val="24"/>
                <w:szCs w:val="24"/>
              </w:rPr>
              <w:t>Bohara</w:t>
            </w:r>
            <w:proofErr w:type="spellEnd"/>
          </w:p>
          <w:p w14:paraId="42ACE2F8" w14:textId="77777777" w:rsidR="00DA4DE2" w:rsidRPr="00DA4DE2" w:rsidRDefault="00DA4DE2">
            <w:pPr>
              <w:tabs>
                <w:tab w:val="left" w:pos="3744"/>
              </w:tabs>
              <w:jc w:val="center"/>
              <w:rPr>
                <w:sz w:val="24"/>
                <w:szCs w:val="24"/>
              </w:rPr>
            </w:pPr>
          </w:p>
        </w:tc>
        <w:tc>
          <w:tcPr>
            <w:tcW w:w="1712" w:type="dxa"/>
          </w:tcPr>
          <w:p w14:paraId="7D8C0B1F" w14:textId="77777777" w:rsidR="00B7358C" w:rsidRPr="00DA4DE2" w:rsidRDefault="00B7358C">
            <w:pPr>
              <w:tabs>
                <w:tab w:val="left" w:pos="3744"/>
              </w:tabs>
              <w:jc w:val="center"/>
              <w:rPr>
                <w:sz w:val="24"/>
                <w:szCs w:val="24"/>
              </w:rPr>
            </w:pPr>
          </w:p>
        </w:tc>
        <w:tc>
          <w:tcPr>
            <w:tcW w:w="1241" w:type="dxa"/>
          </w:tcPr>
          <w:p w14:paraId="6075B809" w14:textId="49F13E57" w:rsidR="00DA4DE2" w:rsidRPr="00DA4DE2" w:rsidRDefault="00DA4DE2" w:rsidP="00DA4DE2">
            <w:pPr>
              <w:tabs>
                <w:tab w:val="left" w:pos="3744"/>
              </w:tabs>
              <w:jc w:val="center"/>
              <w:rPr>
                <w:sz w:val="24"/>
                <w:szCs w:val="24"/>
              </w:rPr>
            </w:pPr>
          </w:p>
          <w:p w14:paraId="2BD6CE47" w14:textId="77777777" w:rsidR="00DA4DE2" w:rsidRPr="00DA4DE2" w:rsidRDefault="00DA4DE2">
            <w:pPr>
              <w:tabs>
                <w:tab w:val="left" w:pos="3744"/>
              </w:tabs>
              <w:jc w:val="center"/>
              <w:rPr>
                <w:sz w:val="24"/>
                <w:szCs w:val="24"/>
              </w:rPr>
            </w:pPr>
          </w:p>
        </w:tc>
      </w:tr>
      <w:tr w:rsidR="00DA4DE2" w14:paraId="4ACF093E" w14:textId="6AB44E16" w:rsidTr="00B7358C">
        <w:trPr>
          <w:trHeight w:val="1070"/>
        </w:trPr>
        <w:tc>
          <w:tcPr>
            <w:tcW w:w="1674" w:type="dxa"/>
          </w:tcPr>
          <w:p w14:paraId="770F53E4" w14:textId="09B4BBC2" w:rsidR="00B7358C" w:rsidRPr="00DA4DE2" w:rsidRDefault="00B7358C">
            <w:pPr>
              <w:tabs>
                <w:tab w:val="left" w:pos="3744"/>
              </w:tabs>
              <w:jc w:val="center"/>
              <w:rPr>
                <w:sz w:val="24"/>
                <w:szCs w:val="24"/>
              </w:rPr>
            </w:pPr>
            <w:r w:rsidRPr="00DA4DE2">
              <w:rPr>
                <w:sz w:val="24"/>
                <w:szCs w:val="24"/>
              </w:rPr>
              <w:t>Elisha</w:t>
            </w:r>
          </w:p>
          <w:p w14:paraId="74857C53" w14:textId="7831E469" w:rsidR="00B7358C" w:rsidRPr="00DA4DE2" w:rsidRDefault="00B7358C">
            <w:pPr>
              <w:tabs>
                <w:tab w:val="left" w:pos="3744"/>
              </w:tabs>
              <w:jc w:val="center"/>
              <w:rPr>
                <w:sz w:val="24"/>
                <w:szCs w:val="24"/>
              </w:rPr>
            </w:pPr>
            <w:r w:rsidRPr="00DA4DE2">
              <w:rPr>
                <w:sz w:val="24"/>
                <w:szCs w:val="24"/>
              </w:rPr>
              <w:t>Rai</w:t>
            </w:r>
          </w:p>
          <w:p w14:paraId="3C38AE0C" w14:textId="77777777" w:rsidR="00B7358C" w:rsidRPr="00DA4DE2" w:rsidRDefault="00B7358C">
            <w:pPr>
              <w:tabs>
                <w:tab w:val="left" w:pos="3744"/>
              </w:tabs>
              <w:jc w:val="center"/>
              <w:rPr>
                <w:sz w:val="24"/>
                <w:szCs w:val="24"/>
              </w:rPr>
            </w:pPr>
          </w:p>
        </w:tc>
        <w:tc>
          <w:tcPr>
            <w:tcW w:w="1593" w:type="dxa"/>
          </w:tcPr>
          <w:p w14:paraId="151E83CE" w14:textId="3C8C05AA" w:rsidR="00B7358C" w:rsidRPr="00DA4DE2" w:rsidRDefault="00B7358C">
            <w:pPr>
              <w:tabs>
                <w:tab w:val="left" w:pos="3744"/>
              </w:tabs>
              <w:jc w:val="center"/>
              <w:rPr>
                <w:sz w:val="24"/>
                <w:szCs w:val="24"/>
              </w:rPr>
            </w:pPr>
            <w:r w:rsidRPr="00DA4DE2">
              <w:rPr>
                <w:sz w:val="24"/>
                <w:szCs w:val="24"/>
              </w:rPr>
              <w:t>Elisha</w:t>
            </w:r>
          </w:p>
          <w:p w14:paraId="6579C63E" w14:textId="1509C997" w:rsidR="00B7358C" w:rsidRPr="00DA4DE2" w:rsidRDefault="00B7358C" w:rsidP="00B7358C">
            <w:pPr>
              <w:tabs>
                <w:tab w:val="left" w:pos="3744"/>
              </w:tabs>
              <w:jc w:val="center"/>
              <w:rPr>
                <w:sz w:val="24"/>
                <w:szCs w:val="24"/>
              </w:rPr>
            </w:pPr>
            <w:r w:rsidRPr="00DA4DE2">
              <w:rPr>
                <w:sz w:val="24"/>
                <w:szCs w:val="24"/>
              </w:rPr>
              <w:t>Rai</w:t>
            </w:r>
          </w:p>
        </w:tc>
        <w:tc>
          <w:tcPr>
            <w:tcW w:w="1680" w:type="dxa"/>
          </w:tcPr>
          <w:p w14:paraId="26910F4C" w14:textId="4526F27F" w:rsidR="00DA4DE2" w:rsidRPr="00DA4DE2" w:rsidRDefault="00DA4DE2" w:rsidP="00DA4DE2">
            <w:pPr>
              <w:tabs>
                <w:tab w:val="left" w:pos="3744"/>
              </w:tabs>
              <w:jc w:val="center"/>
              <w:rPr>
                <w:sz w:val="24"/>
                <w:szCs w:val="24"/>
              </w:rPr>
            </w:pPr>
          </w:p>
          <w:p w14:paraId="0BB7338F" w14:textId="77777777" w:rsidR="00DA4DE2" w:rsidRPr="00DA4DE2" w:rsidRDefault="00DA4DE2">
            <w:pPr>
              <w:tabs>
                <w:tab w:val="left" w:pos="3744"/>
              </w:tabs>
              <w:jc w:val="center"/>
              <w:rPr>
                <w:sz w:val="24"/>
                <w:szCs w:val="24"/>
              </w:rPr>
            </w:pPr>
          </w:p>
        </w:tc>
        <w:tc>
          <w:tcPr>
            <w:tcW w:w="1676" w:type="dxa"/>
          </w:tcPr>
          <w:p w14:paraId="45B6BE8F" w14:textId="676D5382" w:rsidR="00DA4DE2" w:rsidRDefault="00DA4DE2" w:rsidP="00DA4DE2">
            <w:pPr>
              <w:tabs>
                <w:tab w:val="left" w:pos="3744"/>
              </w:tabs>
              <w:rPr>
                <w:sz w:val="24"/>
                <w:szCs w:val="24"/>
              </w:rPr>
            </w:pPr>
            <w:r>
              <w:rPr>
                <w:sz w:val="24"/>
                <w:szCs w:val="24"/>
              </w:rPr>
              <w:t xml:space="preserve">  </w:t>
            </w:r>
            <w:r w:rsidRPr="00DA4DE2">
              <w:rPr>
                <w:sz w:val="24"/>
                <w:szCs w:val="24"/>
              </w:rPr>
              <w:t>Elisha</w:t>
            </w:r>
            <w:r>
              <w:rPr>
                <w:sz w:val="24"/>
                <w:szCs w:val="24"/>
              </w:rPr>
              <w:t xml:space="preserve"> </w:t>
            </w:r>
          </w:p>
          <w:p w14:paraId="0E41B22B" w14:textId="682990F8" w:rsidR="00DA4DE2" w:rsidRDefault="00DA4DE2" w:rsidP="00DA4DE2">
            <w:pPr>
              <w:tabs>
                <w:tab w:val="left" w:pos="3744"/>
              </w:tabs>
              <w:rPr>
                <w:sz w:val="24"/>
                <w:szCs w:val="24"/>
              </w:rPr>
            </w:pPr>
            <w:r>
              <w:rPr>
                <w:sz w:val="24"/>
                <w:szCs w:val="24"/>
              </w:rPr>
              <w:t xml:space="preserve">    </w:t>
            </w:r>
            <w:r w:rsidRPr="00DA4DE2">
              <w:rPr>
                <w:sz w:val="24"/>
                <w:szCs w:val="24"/>
              </w:rPr>
              <w:t>Rai</w:t>
            </w:r>
          </w:p>
          <w:p w14:paraId="0D3939DC" w14:textId="77777777" w:rsidR="00DA4DE2" w:rsidRPr="00DA4DE2" w:rsidRDefault="00DA4DE2" w:rsidP="00DA4DE2">
            <w:pPr>
              <w:jc w:val="center"/>
              <w:rPr>
                <w:sz w:val="24"/>
                <w:szCs w:val="24"/>
              </w:rPr>
            </w:pPr>
          </w:p>
        </w:tc>
        <w:tc>
          <w:tcPr>
            <w:tcW w:w="1712" w:type="dxa"/>
          </w:tcPr>
          <w:p w14:paraId="47183192" w14:textId="6D49A407" w:rsidR="00B7358C" w:rsidRPr="00DA4DE2" w:rsidRDefault="00DA4DE2">
            <w:pPr>
              <w:tabs>
                <w:tab w:val="left" w:pos="3744"/>
              </w:tabs>
              <w:jc w:val="center"/>
              <w:rPr>
                <w:sz w:val="24"/>
                <w:szCs w:val="24"/>
              </w:rPr>
            </w:pPr>
            <w:r w:rsidRPr="00DA4DE2">
              <w:rPr>
                <w:sz w:val="24"/>
                <w:szCs w:val="24"/>
              </w:rPr>
              <w:t>Elisha</w:t>
            </w:r>
          </w:p>
          <w:p w14:paraId="3D269788" w14:textId="11460E65" w:rsidR="00DA4DE2" w:rsidRPr="00DA4DE2" w:rsidRDefault="00DA4DE2">
            <w:pPr>
              <w:tabs>
                <w:tab w:val="left" w:pos="3744"/>
              </w:tabs>
              <w:jc w:val="center"/>
              <w:rPr>
                <w:sz w:val="24"/>
                <w:szCs w:val="24"/>
              </w:rPr>
            </w:pPr>
            <w:r w:rsidRPr="00DA4DE2">
              <w:rPr>
                <w:sz w:val="24"/>
                <w:szCs w:val="24"/>
              </w:rPr>
              <w:t>Rai</w:t>
            </w:r>
          </w:p>
          <w:p w14:paraId="095CDE76" w14:textId="77777777" w:rsidR="00DA4DE2" w:rsidRPr="00DA4DE2" w:rsidRDefault="00DA4DE2">
            <w:pPr>
              <w:tabs>
                <w:tab w:val="left" w:pos="3744"/>
              </w:tabs>
              <w:jc w:val="center"/>
              <w:rPr>
                <w:sz w:val="24"/>
                <w:szCs w:val="24"/>
              </w:rPr>
            </w:pPr>
          </w:p>
        </w:tc>
        <w:tc>
          <w:tcPr>
            <w:tcW w:w="1241" w:type="dxa"/>
          </w:tcPr>
          <w:p w14:paraId="1DAB65C5" w14:textId="7852885A" w:rsidR="00DA4DE2" w:rsidRDefault="00DA4DE2" w:rsidP="00DA4DE2">
            <w:pPr>
              <w:tabs>
                <w:tab w:val="left" w:pos="3744"/>
              </w:tabs>
              <w:rPr>
                <w:sz w:val="24"/>
                <w:szCs w:val="24"/>
              </w:rPr>
            </w:pPr>
            <w:r>
              <w:rPr>
                <w:sz w:val="24"/>
                <w:szCs w:val="24"/>
              </w:rPr>
              <w:t xml:space="preserve">      Elisha</w:t>
            </w:r>
          </w:p>
          <w:p w14:paraId="4EE137CA" w14:textId="1145D757" w:rsidR="00DA4DE2" w:rsidRDefault="00DA4DE2" w:rsidP="00DA4DE2">
            <w:pPr>
              <w:tabs>
                <w:tab w:val="left" w:pos="3744"/>
              </w:tabs>
              <w:rPr>
                <w:sz w:val="24"/>
                <w:szCs w:val="24"/>
              </w:rPr>
            </w:pPr>
            <w:r>
              <w:rPr>
                <w:sz w:val="24"/>
                <w:szCs w:val="24"/>
              </w:rPr>
              <w:t xml:space="preserve">         Rai</w:t>
            </w:r>
          </w:p>
          <w:p w14:paraId="22248918" w14:textId="77777777" w:rsidR="00DA4DE2" w:rsidRPr="00DA4DE2" w:rsidRDefault="00DA4DE2">
            <w:pPr>
              <w:tabs>
                <w:tab w:val="left" w:pos="3744"/>
              </w:tabs>
              <w:jc w:val="center"/>
              <w:rPr>
                <w:sz w:val="24"/>
                <w:szCs w:val="24"/>
              </w:rPr>
            </w:pPr>
          </w:p>
        </w:tc>
      </w:tr>
      <w:tr w:rsidR="00DA4DE2" w14:paraId="6B835AB1" w14:textId="6EAC3528" w:rsidTr="00B7358C">
        <w:trPr>
          <w:trHeight w:val="971"/>
        </w:trPr>
        <w:tc>
          <w:tcPr>
            <w:tcW w:w="1674" w:type="dxa"/>
          </w:tcPr>
          <w:p w14:paraId="2D1497D7" w14:textId="312620BE" w:rsidR="00B7358C" w:rsidRPr="00DA4DE2" w:rsidRDefault="00B7358C">
            <w:pPr>
              <w:tabs>
                <w:tab w:val="left" w:pos="3744"/>
              </w:tabs>
              <w:jc w:val="center"/>
              <w:rPr>
                <w:sz w:val="24"/>
                <w:szCs w:val="24"/>
              </w:rPr>
            </w:pPr>
            <w:r w:rsidRPr="00DA4DE2">
              <w:rPr>
                <w:sz w:val="24"/>
                <w:szCs w:val="24"/>
              </w:rPr>
              <w:t>Manish</w:t>
            </w:r>
          </w:p>
          <w:p w14:paraId="1115701F" w14:textId="1BEE3A10" w:rsidR="00B7358C" w:rsidRPr="00DA4DE2" w:rsidRDefault="00B7358C" w:rsidP="00DA4DE2">
            <w:pPr>
              <w:tabs>
                <w:tab w:val="left" w:pos="3744"/>
              </w:tabs>
              <w:rPr>
                <w:sz w:val="24"/>
                <w:szCs w:val="24"/>
              </w:rPr>
            </w:pPr>
            <w:r w:rsidRPr="00DA4DE2">
              <w:rPr>
                <w:sz w:val="24"/>
                <w:szCs w:val="24"/>
              </w:rPr>
              <w:t>Dev</w:t>
            </w:r>
            <w:r w:rsidR="00DA4DE2">
              <w:rPr>
                <w:sz w:val="24"/>
                <w:szCs w:val="24"/>
              </w:rPr>
              <w:t xml:space="preserve"> </w:t>
            </w:r>
            <w:r w:rsidRPr="00DA4DE2">
              <w:rPr>
                <w:sz w:val="24"/>
                <w:szCs w:val="24"/>
              </w:rPr>
              <w:t>Thakur</w:t>
            </w:r>
          </w:p>
          <w:p w14:paraId="03A26818" w14:textId="6DAFEC9F" w:rsidR="00B7358C" w:rsidRPr="00DA4DE2" w:rsidRDefault="00B7358C">
            <w:pPr>
              <w:tabs>
                <w:tab w:val="left" w:pos="3744"/>
              </w:tabs>
              <w:jc w:val="center"/>
              <w:rPr>
                <w:sz w:val="24"/>
                <w:szCs w:val="24"/>
              </w:rPr>
            </w:pPr>
          </w:p>
        </w:tc>
        <w:tc>
          <w:tcPr>
            <w:tcW w:w="1593" w:type="dxa"/>
          </w:tcPr>
          <w:p w14:paraId="3387708F" w14:textId="31148132" w:rsidR="00B7358C" w:rsidRPr="00DA4DE2" w:rsidRDefault="00B7358C">
            <w:pPr>
              <w:tabs>
                <w:tab w:val="left" w:pos="3744"/>
              </w:tabs>
              <w:jc w:val="center"/>
              <w:rPr>
                <w:sz w:val="24"/>
                <w:szCs w:val="24"/>
              </w:rPr>
            </w:pPr>
            <w:r w:rsidRPr="00DA4DE2">
              <w:rPr>
                <w:sz w:val="24"/>
                <w:szCs w:val="24"/>
              </w:rPr>
              <w:t>Manish</w:t>
            </w:r>
          </w:p>
          <w:p w14:paraId="1A419D02" w14:textId="77AC8758" w:rsidR="00B7358C" w:rsidRPr="00DA4DE2" w:rsidRDefault="00B7358C" w:rsidP="00DA4DE2">
            <w:pPr>
              <w:tabs>
                <w:tab w:val="left" w:pos="3744"/>
              </w:tabs>
              <w:rPr>
                <w:sz w:val="24"/>
                <w:szCs w:val="24"/>
              </w:rPr>
            </w:pPr>
            <w:r w:rsidRPr="00DA4DE2">
              <w:rPr>
                <w:sz w:val="24"/>
                <w:szCs w:val="24"/>
              </w:rPr>
              <w:t>Dev</w:t>
            </w:r>
            <w:r w:rsidR="00DA4DE2">
              <w:rPr>
                <w:sz w:val="24"/>
                <w:szCs w:val="24"/>
              </w:rPr>
              <w:t xml:space="preserve"> </w:t>
            </w:r>
            <w:r w:rsidRPr="00DA4DE2">
              <w:rPr>
                <w:sz w:val="24"/>
                <w:szCs w:val="24"/>
              </w:rPr>
              <w:t>Thakur</w:t>
            </w:r>
          </w:p>
          <w:p w14:paraId="088008A9" w14:textId="77777777" w:rsidR="00B7358C" w:rsidRPr="00DA4DE2" w:rsidRDefault="00B7358C">
            <w:pPr>
              <w:tabs>
                <w:tab w:val="left" w:pos="3744"/>
              </w:tabs>
              <w:jc w:val="center"/>
              <w:rPr>
                <w:sz w:val="24"/>
                <w:szCs w:val="24"/>
              </w:rPr>
            </w:pPr>
          </w:p>
        </w:tc>
        <w:tc>
          <w:tcPr>
            <w:tcW w:w="1680" w:type="dxa"/>
          </w:tcPr>
          <w:p w14:paraId="0231D62C" w14:textId="601A3A0F" w:rsidR="00B7358C" w:rsidRDefault="00DA4DE2">
            <w:pPr>
              <w:tabs>
                <w:tab w:val="left" w:pos="3744"/>
              </w:tabs>
              <w:jc w:val="center"/>
              <w:rPr>
                <w:sz w:val="24"/>
                <w:szCs w:val="24"/>
              </w:rPr>
            </w:pPr>
            <w:r>
              <w:rPr>
                <w:sz w:val="24"/>
                <w:szCs w:val="24"/>
              </w:rPr>
              <w:t>Manish</w:t>
            </w:r>
          </w:p>
          <w:p w14:paraId="437A82F1" w14:textId="2C46AAC2" w:rsidR="00DA4DE2" w:rsidRDefault="00DA4DE2">
            <w:pPr>
              <w:tabs>
                <w:tab w:val="left" w:pos="3744"/>
              </w:tabs>
              <w:jc w:val="center"/>
              <w:rPr>
                <w:sz w:val="24"/>
                <w:szCs w:val="24"/>
              </w:rPr>
            </w:pPr>
            <w:r>
              <w:rPr>
                <w:sz w:val="24"/>
                <w:szCs w:val="24"/>
              </w:rPr>
              <w:t>Dev Thakur</w:t>
            </w:r>
          </w:p>
          <w:p w14:paraId="32D8E7C1" w14:textId="4F1DC0CE" w:rsidR="00DA4DE2" w:rsidRPr="00DA4DE2" w:rsidRDefault="00DA4DE2">
            <w:pPr>
              <w:tabs>
                <w:tab w:val="left" w:pos="3744"/>
              </w:tabs>
              <w:jc w:val="center"/>
              <w:rPr>
                <w:sz w:val="24"/>
                <w:szCs w:val="24"/>
              </w:rPr>
            </w:pPr>
          </w:p>
        </w:tc>
        <w:tc>
          <w:tcPr>
            <w:tcW w:w="1676" w:type="dxa"/>
          </w:tcPr>
          <w:p w14:paraId="463F9EF8" w14:textId="7E62C1D5" w:rsidR="00DA4DE2" w:rsidRPr="00DA4DE2" w:rsidRDefault="00DA4DE2" w:rsidP="00DA4DE2">
            <w:pPr>
              <w:tabs>
                <w:tab w:val="left" w:pos="3744"/>
              </w:tabs>
              <w:jc w:val="center"/>
              <w:rPr>
                <w:sz w:val="24"/>
                <w:szCs w:val="24"/>
              </w:rPr>
            </w:pPr>
          </w:p>
        </w:tc>
        <w:tc>
          <w:tcPr>
            <w:tcW w:w="1712" w:type="dxa"/>
          </w:tcPr>
          <w:p w14:paraId="47A2E93F" w14:textId="2FAE3889" w:rsidR="00B7358C" w:rsidRPr="00DA4DE2" w:rsidRDefault="00DA4DE2">
            <w:pPr>
              <w:tabs>
                <w:tab w:val="left" w:pos="3744"/>
              </w:tabs>
              <w:jc w:val="center"/>
              <w:rPr>
                <w:sz w:val="24"/>
                <w:szCs w:val="24"/>
              </w:rPr>
            </w:pPr>
            <w:r w:rsidRPr="00DA4DE2">
              <w:rPr>
                <w:sz w:val="24"/>
                <w:szCs w:val="24"/>
              </w:rPr>
              <w:t>Manish</w:t>
            </w:r>
          </w:p>
          <w:p w14:paraId="0A4B79F0" w14:textId="62586A3B" w:rsidR="00DA4DE2" w:rsidRPr="00DA4DE2" w:rsidRDefault="00DA4DE2">
            <w:pPr>
              <w:tabs>
                <w:tab w:val="left" w:pos="3744"/>
              </w:tabs>
              <w:jc w:val="center"/>
              <w:rPr>
                <w:sz w:val="24"/>
                <w:szCs w:val="24"/>
              </w:rPr>
            </w:pPr>
            <w:r w:rsidRPr="00DA4DE2">
              <w:rPr>
                <w:sz w:val="24"/>
                <w:szCs w:val="24"/>
              </w:rPr>
              <w:t>Dev Thakur</w:t>
            </w:r>
          </w:p>
          <w:p w14:paraId="11C2715B" w14:textId="40CCC26C" w:rsidR="00DA4DE2" w:rsidRPr="00DA4DE2" w:rsidRDefault="00DA4DE2">
            <w:pPr>
              <w:tabs>
                <w:tab w:val="left" w:pos="3744"/>
              </w:tabs>
              <w:jc w:val="center"/>
              <w:rPr>
                <w:sz w:val="24"/>
                <w:szCs w:val="24"/>
              </w:rPr>
            </w:pPr>
          </w:p>
        </w:tc>
        <w:tc>
          <w:tcPr>
            <w:tcW w:w="1241" w:type="dxa"/>
          </w:tcPr>
          <w:p w14:paraId="1CAE1389" w14:textId="7D35EA06" w:rsidR="00B7358C" w:rsidRPr="00DA4DE2" w:rsidRDefault="00DA4DE2">
            <w:pPr>
              <w:tabs>
                <w:tab w:val="left" w:pos="3744"/>
              </w:tabs>
              <w:jc w:val="center"/>
              <w:rPr>
                <w:sz w:val="24"/>
                <w:szCs w:val="24"/>
              </w:rPr>
            </w:pPr>
            <w:r w:rsidRPr="00DA4DE2">
              <w:rPr>
                <w:sz w:val="24"/>
                <w:szCs w:val="24"/>
              </w:rPr>
              <w:t>Manish</w:t>
            </w:r>
          </w:p>
          <w:p w14:paraId="14B088A7" w14:textId="651D0136" w:rsidR="00DA4DE2" w:rsidRPr="00DA4DE2" w:rsidRDefault="00DA4DE2" w:rsidP="00DA4DE2">
            <w:pPr>
              <w:tabs>
                <w:tab w:val="left" w:pos="3744"/>
              </w:tabs>
              <w:jc w:val="center"/>
              <w:rPr>
                <w:sz w:val="24"/>
                <w:szCs w:val="24"/>
              </w:rPr>
            </w:pPr>
            <w:r w:rsidRPr="00DA4DE2">
              <w:rPr>
                <w:sz w:val="24"/>
                <w:szCs w:val="24"/>
              </w:rPr>
              <w:t>Dev</w:t>
            </w:r>
            <w:r>
              <w:rPr>
                <w:sz w:val="24"/>
                <w:szCs w:val="24"/>
              </w:rPr>
              <w:t xml:space="preserve"> </w:t>
            </w:r>
            <w:r w:rsidRPr="00DA4DE2">
              <w:rPr>
                <w:sz w:val="24"/>
                <w:szCs w:val="24"/>
              </w:rPr>
              <w:t>Thakur</w:t>
            </w:r>
          </w:p>
          <w:p w14:paraId="5F803EC2" w14:textId="77777777" w:rsidR="00DA4DE2" w:rsidRPr="00DA4DE2" w:rsidRDefault="00DA4DE2">
            <w:pPr>
              <w:tabs>
                <w:tab w:val="left" w:pos="3744"/>
              </w:tabs>
              <w:jc w:val="center"/>
              <w:rPr>
                <w:sz w:val="24"/>
                <w:szCs w:val="24"/>
              </w:rPr>
            </w:pPr>
          </w:p>
        </w:tc>
      </w:tr>
    </w:tbl>
    <w:p w14:paraId="774B8B03" w14:textId="4DFE24CD" w:rsidR="004F4C27" w:rsidRDefault="004F4C27">
      <w:pPr>
        <w:tabs>
          <w:tab w:val="left" w:pos="3744"/>
        </w:tabs>
        <w:jc w:val="center"/>
        <w:rPr>
          <w:sz w:val="28"/>
          <w:szCs w:val="28"/>
        </w:rPr>
      </w:pPr>
    </w:p>
    <w:p w14:paraId="2820F12C" w14:textId="77777777" w:rsidR="004F4C27" w:rsidRDefault="00D85C78">
      <w:pPr>
        <w:tabs>
          <w:tab w:val="left" w:pos="1548"/>
          <w:tab w:val="left" w:pos="3744"/>
        </w:tabs>
        <w:rPr>
          <w:sz w:val="28"/>
          <w:szCs w:val="28"/>
        </w:rPr>
      </w:pPr>
      <w:r>
        <w:rPr>
          <w:sz w:val="28"/>
          <w:szCs w:val="28"/>
        </w:rPr>
        <w:tab/>
      </w:r>
    </w:p>
    <w:p w14:paraId="12D0DADC" w14:textId="77777777" w:rsidR="004F4C27" w:rsidRDefault="00D85C78">
      <w:pPr>
        <w:tabs>
          <w:tab w:val="left" w:pos="1548"/>
          <w:tab w:val="left" w:pos="3744"/>
        </w:tabs>
        <w:rPr>
          <w:sz w:val="28"/>
          <w:szCs w:val="28"/>
        </w:rPr>
      </w:pPr>
      <w:r>
        <w:rPr>
          <w:sz w:val="28"/>
          <w:szCs w:val="28"/>
        </w:rPr>
        <w:tab/>
      </w:r>
    </w:p>
    <w:p w14:paraId="7168F466" w14:textId="77777777" w:rsidR="004F4C27" w:rsidRDefault="004F4C27">
      <w:pPr>
        <w:tabs>
          <w:tab w:val="left" w:pos="3744"/>
        </w:tabs>
        <w:jc w:val="center"/>
        <w:rPr>
          <w:sz w:val="28"/>
          <w:szCs w:val="28"/>
        </w:rPr>
      </w:pPr>
    </w:p>
    <w:p w14:paraId="6274DC06" w14:textId="77777777" w:rsidR="004F4C27" w:rsidRDefault="004F4C27">
      <w:pPr>
        <w:tabs>
          <w:tab w:val="left" w:pos="3744"/>
        </w:tabs>
        <w:jc w:val="center"/>
        <w:rPr>
          <w:sz w:val="28"/>
          <w:szCs w:val="28"/>
        </w:rPr>
      </w:pPr>
    </w:p>
    <w:p w14:paraId="3829AC78" w14:textId="77777777" w:rsidR="004F4C27" w:rsidRDefault="004F4C27">
      <w:pPr>
        <w:jc w:val="center"/>
        <w:rPr>
          <w:rFonts w:ascii="Arial" w:eastAsia="Arial" w:hAnsi="Arial" w:cs="Arial"/>
          <w:b/>
          <w:sz w:val="28"/>
          <w:szCs w:val="28"/>
        </w:rPr>
      </w:pPr>
    </w:p>
    <w:p w14:paraId="38EDC925" w14:textId="77777777" w:rsidR="004F4C27" w:rsidRDefault="004F4C27">
      <w:pPr>
        <w:jc w:val="center"/>
        <w:rPr>
          <w:rFonts w:ascii="Arial" w:eastAsia="Arial" w:hAnsi="Arial" w:cs="Arial"/>
          <w:b/>
          <w:sz w:val="28"/>
          <w:szCs w:val="28"/>
        </w:rPr>
      </w:pPr>
    </w:p>
    <w:p w14:paraId="154A60EB" w14:textId="77777777" w:rsidR="004F4C27" w:rsidRDefault="004F4C27">
      <w:pPr>
        <w:rPr>
          <w:rFonts w:ascii="Arial" w:eastAsia="Arial" w:hAnsi="Arial" w:cs="Arial"/>
          <w:b/>
          <w:sz w:val="28"/>
          <w:szCs w:val="28"/>
        </w:rPr>
      </w:pPr>
    </w:p>
    <w:p w14:paraId="3F62D4C9" w14:textId="77777777" w:rsidR="00DA4DE2" w:rsidRDefault="00DA4DE2">
      <w:pPr>
        <w:rPr>
          <w:rFonts w:ascii="Arial" w:eastAsia="Arial" w:hAnsi="Arial" w:cs="Arial"/>
          <w:b/>
          <w:sz w:val="28"/>
          <w:szCs w:val="28"/>
        </w:rPr>
      </w:pPr>
    </w:p>
    <w:p w14:paraId="4D89F4FE" w14:textId="77777777" w:rsidR="00DA4DE2" w:rsidRDefault="00DA4DE2">
      <w:pPr>
        <w:rPr>
          <w:rFonts w:ascii="Arial" w:eastAsia="Arial" w:hAnsi="Arial" w:cs="Arial"/>
          <w:b/>
          <w:sz w:val="28"/>
          <w:szCs w:val="28"/>
        </w:rPr>
      </w:pPr>
    </w:p>
    <w:p w14:paraId="4088832C" w14:textId="77777777" w:rsidR="00DA4DE2" w:rsidRDefault="00DA4DE2">
      <w:pPr>
        <w:rPr>
          <w:rFonts w:ascii="Arial" w:eastAsia="Arial" w:hAnsi="Arial" w:cs="Arial"/>
          <w:b/>
          <w:sz w:val="28"/>
          <w:szCs w:val="28"/>
        </w:rPr>
      </w:pPr>
    </w:p>
    <w:p w14:paraId="501D1317" w14:textId="77777777" w:rsidR="00DA4DE2" w:rsidRDefault="00DA4DE2">
      <w:pPr>
        <w:rPr>
          <w:rFonts w:ascii="Arial" w:eastAsia="Arial" w:hAnsi="Arial" w:cs="Arial"/>
          <w:b/>
          <w:sz w:val="28"/>
          <w:szCs w:val="28"/>
        </w:rPr>
      </w:pPr>
    </w:p>
    <w:p w14:paraId="0672269C" w14:textId="77777777" w:rsidR="00DA4DE2" w:rsidRDefault="00DA4DE2">
      <w:pPr>
        <w:rPr>
          <w:rFonts w:ascii="Arial" w:eastAsia="Arial" w:hAnsi="Arial" w:cs="Arial"/>
          <w:b/>
          <w:sz w:val="28"/>
          <w:szCs w:val="28"/>
        </w:rPr>
      </w:pPr>
    </w:p>
    <w:p w14:paraId="6174CDFE" w14:textId="77777777" w:rsidR="004F4C27" w:rsidRDefault="00D85C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 System Analysis</w:t>
      </w:r>
    </w:p>
    <w:p w14:paraId="590F7312" w14:textId="77777777" w:rsidR="004F4C27" w:rsidRDefault="004F4C27">
      <w:pPr>
        <w:tabs>
          <w:tab w:val="left" w:pos="1968"/>
        </w:tabs>
        <w:rPr>
          <w:rFonts w:ascii="Times New Roman" w:eastAsia="Times New Roman" w:hAnsi="Times New Roman" w:cs="Times New Roman"/>
          <w:sz w:val="28"/>
          <w:szCs w:val="28"/>
        </w:rPr>
      </w:pPr>
    </w:p>
    <w:p w14:paraId="40BE65A9" w14:textId="77777777" w:rsidR="004F4C27" w:rsidRDefault="00D85C78">
      <w:pPr>
        <w:tabs>
          <w:tab w:val="left" w:pos="1968"/>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review</w:t>
      </w:r>
    </w:p>
    <w:p w14:paraId="634EE25A" w14:textId="512E8463" w:rsidR="004F4C27" w:rsidRDefault="00D85C78">
      <w:pPr>
        <w:tabs>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E16BFC">
        <w:rPr>
          <w:rFonts w:ascii="Times New Roman" w:eastAsia="Times New Roman" w:hAnsi="Times New Roman" w:cs="Times New Roman"/>
          <w:sz w:val="24"/>
          <w:szCs w:val="24"/>
        </w:rPr>
        <w:t>Travelling at night</w:t>
      </w:r>
      <w:r>
        <w:rPr>
          <w:rFonts w:ascii="Times New Roman" w:eastAsia="Times New Roman" w:hAnsi="Times New Roman" w:cs="Times New Roman"/>
          <w:sz w:val="24"/>
          <w:szCs w:val="24"/>
        </w:rPr>
        <w:t xml:space="preserve"> has been an integral part of human life since the dawn of time. So, </w:t>
      </w:r>
      <w:r w:rsidR="00E16BFC">
        <w:rPr>
          <w:rFonts w:ascii="Times New Roman" w:eastAsia="Times New Roman" w:hAnsi="Times New Roman" w:cs="Times New Roman"/>
          <w:sz w:val="24"/>
          <w:szCs w:val="24"/>
        </w:rPr>
        <w:t>in order to ensure safe travel during night, number of automated street light systems have been created which we have researched in detail.</w:t>
      </w:r>
    </w:p>
    <w:p w14:paraId="644E8E5B" w14:textId="77777777" w:rsidR="004F4C27" w:rsidRDefault="00D85C78">
      <w:pPr>
        <w:tabs>
          <w:tab w:val="left" w:pos="1968"/>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of the research behind this project are explained here:</w:t>
      </w:r>
    </w:p>
    <w:p w14:paraId="2C644932" w14:textId="4AA3968C" w:rsidR="00E16BFC" w:rsidRDefault="00D85C78" w:rsidP="00E16BFC">
      <w:pPr>
        <w:numPr>
          <w:ilvl w:val="0"/>
          <w:numId w:val="13"/>
        </w:numPr>
        <w:tabs>
          <w:tab w:val="left" w:pos="720"/>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research was done on a website name: ‘</w:t>
      </w:r>
      <w:r w:rsidR="00E16BFC" w:rsidRPr="00E16BFC">
        <w:rPr>
          <w:rFonts w:ascii="Times New Roman" w:eastAsia="Times New Roman" w:hAnsi="Times New Roman" w:cs="Times New Roman"/>
          <w:sz w:val="24"/>
          <w:szCs w:val="24"/>
        </w:rPr>
        <w:t>www.projectsof8051.com</w:t>
      </w:r>
      <w:r w:rsidR="00E16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whose URL is given in </w:t>
      </w:r>
      <w:r>
        <w:rPr>
          <w:rFonts w:ascii="Times New Roman" w:eastAsia="Times New Roman" w:hAnsi="Times New Roman" w:cs="Times New Roman"/>
          <w:b/>
          <w:i/>
          <w:sz w:val="24"/>
          <w:szCs w:val="24"/>
        </w:rPr>
        <w:t>References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Within this website, numerous projects written for microcontroller 8051 were available for study out of which, we studied:</w:t>
      </w:r>
    </w:p>
    <w:p w14:paraId="07FF34EF" w14:textId="0EF2A1B5" w:rsidR="00E16BFC" w:rsidRDefault="00E16BFC" w:rsidP="00E16BFC">
      <w:pPr>
        <w:pStyle w:val="Heading1"/>
        <w:rPr>
          <w:color w:val="000000"/>
        </w:rPr>
      </w:pPr>
      <w:r>
        <w:rPr>
          <w:rFonts w:ascii="Times New Roman" w:eastAsia="Times New Roman" w:hAnsi="Times New Roman" w:cs="Times New Roman"/>
          <w:sz w:val="24"/>
          <w:szCs w:val="24"/>
        </w:rPr>
        <w:tab/>
      </w:r>
      <w:r w:rsidR="000E2343">
        <w:rPr>
          <w:rFonts w:ascii="Times New Roman" w:eastAsia="Times New Roman" w:hAnsi="Times New Roman" w:cs="Times New Roman"/>
          <w:sz w:val="24"/>
          <w:szCs w:val="24"/>
        </w:rPr>
        <w:tab/>
      </w:r>
      <w:r w:rsidRPr="000E2343">
        <w:rPr>
          <w:rFonts w:ascii="Times New Roman" w:eastAsia="Times New Roman" w:hAnsi="Times New Roman" w:cs="Times New Roman"/>
          <w:color w:val="000000" w:themeColor="text1"/>
          <w:sz w:val="24"/>
          <w:szCs w:val="24"/>
        </w:rPr>
        <w:t xml:space="preserve">Project name: </w:t>
      </w:r>
      <w:r w:rsidRPr="000E2343">
        <w:rPr>
          <w:rFonts w:ascii="Times New Roman" w:hAnsi="Times New Roman" w:cs="Times New Roman"/>
          <w:b/>
          <w:bCs/>
          <w:i/>
          <w:iCs/>
          <w:color w:val="000000"/>
          <w:sz w:val="24"/>
          <w:szCs w:val="24"/>
        </w:rPr>
        <w:t>Automatic Room light Controller with Visitor Counter</w:t>
      </w:r>
    </w:p>
    <w:p w14:paraId="152FADED" w14:textId="5C73B819" w:rsidR="004F4C27" w:rsidRDefault="004F4C27" w:rsidP="000E2343">
      <w:pPr>
        <w:tabs>
          <w:tab w:val="left" w:pos="1968"/>
        </w:tabs>
        <w:spacing w:line="360" w:lineRule="auto"/>
        <w:jc w:val="both"/>
        <w:rPr>
          <w:rFonts w:ascii="Times New Roman" w:eastAsia="Times New Roman" w:hAnsi="Times New Roman" w:cs="Times New Roman"/>
          <w:sz w:val="24"/>
          <w:szCs w:val="24"/>
        </w:rPr>
      </w:pPr>
    </w:p>
    <w:p w14:paraId="613026FA" w14:textId="77777777" w:rsidR="004F4C27" w:rsidRDefault="00D85C78">
      <w:pPr>
        <w:numPr>
          <w:ilvl w:val="0"/>
          <w:numId w:val="14"/>
        </w:numPr>
        <w:tabs>
          <w:tab w:val="left" w:pos="720"/>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researched on another website named: ‘microcontrollerslab.com’ whose URL is given in </w:t>
      </w:r>
      <w:r>
        <w:rPr>
          <w:rFonts w:ascii="Times New Roman" w:eastAsia="Times New Roman" w:hAnsi="Times New Roman" w:cs="Times New Roman"/>
          <w:b/>
          <w:i/>
          <w:sz w:val="24"/>
          <w:szCs w:val="24"/>
        </w:rPr>
        <w:t>References</w:t>
      </w:r>
      <w:r>
        <w:rPr>
          <w:rFonts w:ascii="Times New Roman" w:eastAsia="Times New Roman" w:hAnsi="Times New Roman" w:cs="Times New Roman"/>
          <w:i/>
          <w:sz w:val="24"/>
          <w:szCs w:val="24"/>
        </w:rPr>
        <w:t xml:space="preserve">. </w:t>
      </w:r>
    </w:p>
    <w:p w14:paraId="30F8870A" w14:textId="0FF60C1E" w:rsidR="004F4C27" w:rsidRPr="000E2343" w:rsidRDefault="00DA4DE2" w:rsidP="00DA4DE2">
      <w:pPr>
        <w:pStyle w:val="NoSpacing"/>
        <w:sectPr w:rsidR="004F4C27" w:rsidRPr="000E2343">
          <w:pgSz w:w="12240" w:h="15840"/>
          <w:pgMar w:top="1440" w:right="1440" w:bottom="1440" w:left="1440" w:header="720" w:footer="720" w:gutter="0"/>
          <w:pgNumType w:start="1"/>
          <w:cols w:space="720"/>
        </w:sectPr>
      </w:pPr>
      <w:r>
        <w:tab/>
        <w:t xml:space="preserve">Project </w:t>
      </w:r>
      <w:r w:rsidR="00D85C78">
        <w:t>name: Au</w:t>
      </w:r>
      <w:r w:rsidR="00FA0E9F">
        <w:t>tomatic control of Street Light</w:t>
      </w:r>
    </w:p>
    <w:p w14:paraId="4961661F" w14:textId="7D7434B0" w:rsidR="004F4C27" w:rsidRPr="00FA0E9F" w:rsidRDefault="00FA0E9F" w:rsidP="00FA0E9F">
      <w:pPr>
        <w:tabs>
          <w:tab w:val="left" w:pos="2448"/>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D85C78">
        <w:rPr>
          <w:rFonts w:ascii="Times New Roman" w:eastAsia="Times New Roman" w:hAnsi="Times New Roman" w:cs="Times New Roman"/>
          <w:b/>
          <w:sz w:val="32"/>
          <w:szCs w:val="32"/>
        </w:rPr>
        <w:t>Chapter 3: System Design</w:t>
      </w:r>
    </w:p>
    <w:p w14:paraId="389784C9" w14:textId="77777777" w:rsidR="004F4C27" w:rsidRDefault="004F4C27">
      <w:pPr>
        <w:tabs>
          <w:tab w:val="left" w:pos="2448"/>
        </w:tabs>
        <w:jc w:val="both"/>
        <w:rPr>
          <w:rFonts w:ascii="Times New Roman" w:eastAsia="Times New Roman" w:hAnsi="Times New Roman" w:cs="Times New Roman"/>
          <w:b/>
          <w:sz w:val="28"/>
          <w:szCs w:val="28"/>
        </w:rPr>
      </w:pPr>
    </w:p>
    <w:p w14:paraId="27CDDE79" w14:textId="77777777" w:rsidR="004F4C27" w:rsidRDefault="004F4C27">
      <w:pPr>
        <w:tabs>
          <w:tab w:val="left" w:pos="2448"/>
        </w:tabs>
        <w:jc w:val="both"/>
        <w:rPr>
          <w:rFonts w:ascii="Times New Roman" w:eastAsia="Times New Roman" w:hAnsi="Times New Roman" w:cs="Times New Roman"/>
          <w:b/>
          <w:sz w:val="28"/>
          <w:szCs w:val="28"/>
        </w:rPr>
      </w:pPr>
    </w:p>
    <w:p w14:paraId="6E1DCC12" w14:textId="6E1644E3" w:rsidR="004F4C27" w:rsidRPr="00FA0E9F" w:rsidRDefault="00D85C78">
      <w:pPr>
        <w:tabs>
          <w:tab w:val="left" w:pos="2448"/>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Working Principle</w:t>
      </w:r>
    </w:p>
    <w:p w14:paraId="22B75D5E" w14:textId="77777777" w:rsidR="00171C22" w:rsidRPr="00171C22" w:rsidRDefault="00171C22" w:rsidP="00171C22">
      <w:pPr>
        <w:tabs>
          <w:tab w:val="left" w:pos="2448"/>
        </w:tabs>
        <w:spacing w:line="360" w:lineRule="auto"/>
        <w:jc w:val="both"/>
        <w:rPr>
          <w:rFonts w:ascii="Times New Roman" w:eastAsia="Times New Roman" w:hAnsi="Times New Roman" w:cs="Times New Roman"/>
          <w:sz w:val="24"/>
          <w:szCs w:val="24"/>
        </w:rPr>
      </w:pPr>
      <w:r w:rsidRPr="00171C22">
        <w:rPr>
          <w:rFonts w:ascii="Times New Roman" w:eastAsia="Times New Roman" w:hAnsi="Times New Roman" w:cs="Times New Roman"/>
          <w:sz w:val="24"/>
          <w:szCs w:val="24"/>
        </w:rPr>
        <w:t>The street lights are turned on when light detector sensor detect the light resolution and motion sensor detect the infrared radiation(any kind of movement) within PIR sensor covered area in the street.</w:t>
      </w:r>
    </w:p>
    <w:p w14:paraId="66BCCDCD" w14:textId="675DA988" w:rsidR="004F4C27" w:rsidRDefault="00171C22" w:rsidP="00FA0E9F">
      <w:pPr>
        <w:tabs>
          <w:tab w:val="left" w:pos="2448"/>
        </w:tabs>
        <w:spacing w:line="360" w:lineRule="auto"/>
        <w:jc w:val="both"/>
        <w:rPr>
          <w:rFonts w:ascii="Times New Roman" w:eastAsia="Times New Roman" w:hAnsi="Times New Roman" w:cs="Times New Roman"/>
          <w:sz w:val="24"/>
          <w:szCs w:val="24"/>
        </w:rPr>
      </w:pPr>
      <w:r w:rsidRPr="00171C22">
        <w:rPr>
          <w:rFonts w:ascii="Times New Roman" w:eastAsia="Times New Roman" w:hAnsi="Times New Roman" w:cs="Times New Roman"/>
          <w:sz w:val="24"/>
          <w:szCs w:val="24"/>
        </w:rPr>
        <w:t>The street light are turned off when light detector se</w:t>
      </w:r>
      <w:r w:rsidR="00AA0B20">
        <w:rPr>
          <w:rFonts w:ascii="Times New Roman" w:eastAsia="Times New Roman" w:hAnsi="Times New Roman" w:cs="Times New Roman"/>
          <w:sz w:val="24"/>
          <w:szCs w:val="24"/>
        </w:rPr>
        <w:t>nsor or motion sensor both can’</w:t>
      </w:r>
      <w:r w:rsidRPr="00171C22">
        <w:rPr>
          <w:rFonts w:ascii="Times New Roman" w:eastAsia="Times New Roman" w:hAnsi="Times New Roman" w:cs="Times New Roman"/>
          <w:sz w:val="24"/>
          <w:szCs w:val="24"/>
        </w:rPr>
        <w:t>t detect and another case also light</w:t>
      </w:r>
      <w:r w:rsidR="00FA0E9F">
        <w:rPr>
          <w:rFonts w:ascii="Times New Roman" w:eastAsia="Times New Roman" w:hAnsi="Times New Roman" w:cs="Times New Roman"/>
          <w:sz w:val="24"/>
          <w:szCs w:val="24"/>
        </w:rPr>
        <w:t>s</w:t>
      </w:r>
      <w:r w:rsidRPr="00171C22">
        <w:rPr>
          <w:rFonts w:ascii="Times New Roman" w:eastAsia="Times New Roman" w:hAnsi="Times New Roman" w:cs="Times New Roman"/>
          <w:sz w:val="24"/>
          <w:szCs w:val="24"/>
        </w:rPr>
        <w:t xml:space="preserve"> are off whenever light sensor</w:t>
      </w:r>
      <w:r w:rsidR="00AA0B20">
        <w:rPr>
          <w:rFonts w:ascii="Times New Roman" w:eastAsia="Times New Roman" w:hAnsi="Times New Roman" w:cs="Times New Roman"/>
          <w:sz w:val="24"/>
          <w:szCs w:val="24"/>
        </w:rPr>
        <w:t xml:space="preserve"> detect but motion sensor can’</w:t>
      </w:r>
      <w:r w:rsidRPr="00171C22">
        <w:rPr>
          <w:rFonts w:ascii="Times New Roman" w:eastAsia="Times New Roman" w:hAnsi="Times New Roman" w:cs="Times New Roman"/>
          <w:sz w:val="24"/>
          <w:szCs w:val="24"/>
        </w:rPr>
        <w:t>t detect any movement in the street.</w:t>
      </w:r>
    </w:p>
    <w:p w14:paraId="76A3F089" w14:textId="77777777" w:rsidR="00FA0E9F" w:rsidRDefault="00FA0E9F" w:rsidP="00FA0E9F">
      <w:pPr>
        <w:tabs>
          <w:tab w:val="left" w:pos="2448"/>
        </w:tabs>
        <w:spacing w:line="360" w:lineRule="auto"/>
        <w:jc w:val="both"/>
        <w:rPr>
          <w:rFonts w:ascii="Times New Roman" w:eastAsia="Times New Roman" w:hAnsi="Times New Roman" w:cs="Times New Roman"/>
          <w:sz w:val="24"/>
          <w:szCs w:val="24"/>
        </w:rPr>
      </w:pPr>
    </w:p>
    <w:p w14:paraId="0AEA6C24"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E436722"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AD87D2F"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E475B40"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28484A9"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40E21C24"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D5E5543"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66F9D06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8BD73FD"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7175F97"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6BB03E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F91FC9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E947C8F" w14:textId="77777777" w:rsidR="00145869" w:rsidRPr="00FA0E9F" w:rsidRDefault="00145869" w:rsidP="00FA0E9F">
      <w:pPr>
        <w:tabs>
          <w:tab w:val="left" w:pos="2448"/>
        </w:tabs>
        <w:spacing w:line="360" w:lineRule="auto"/>
        <w:jc w:val="both"/>
        <w:rPr>
          <w:rFonts w:ascii="Times New Roman" w:eastAsia="Times New Roman" w:hAnsi="Times New Roman" w:cs="Times New Roman"/>
          <w:sz w:val="24"/>
          <w:szCs w:val="24"/>
        </w:rPr>
      </w:pPr>
    </w:p>
    <w:p w14:paraId="11B7990B" w14:textId="526A789D" w:rsidR="001523BB" w:rsidRDefault="001523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Algorithm</w:t>
      </w:r>
    </w:p>
    <w:p w14:paraId="59A200D1" w14:textId="77777777" w:rsidR="001523BB" w:rsidRPr="00931264" w:rsidRDefault="001523BB">
      <w:pPr>
        <w:rPr>
          <w:rFonts w:ascii="Times New Roman" w:eastAsia="Times New Roman" w:hAnsi="Times New Roman" w:cs="Times New Roman"/>
          <w:sz w:val="24"/>
          <w:szCs w:val="28"/>
        </w:rPr>
      </w:pPr>
    </w:p>
    <w:p w14:paraId="37062D57" w14:textId="2A61B238" w:rsidR="001523BB" w:rsidRPr="00931264" w:rsidRDefault="001523BB">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Step1: start</w:t>
      </w:r>
      <w:r w:rsidR="00931264">
        <w:rPr>
          <w:rFonts w:ascii="Times New Roman" w:eastAsia="Times New Roman" w:hAnsi="Times New Roman" w:cs="Times New Roman"/>
          <w:sz w:val="24"/>
          <w:szCs w:val="28"/>
        </w:rPr>
        <w:t xml:space="preserve"> </w:t>
      </w:r>
      <w:r w:rsidR="00210BD2" w:rsidRPr="00931264">
        <w:rPr>
          <w:rFonts w:ascii="Times New Roman" w:eastAsia="Times New Roman" w:hAnsi="Times New Roman" w:cs="Times New Roman"/>
          <w:sz w:val="24"/>
          <w:szCs w:val="28"/>
        </w:rPr>
        <w:t>(light off)</w:t>
      </w:r>
    </w:p>
    <w:p w14:paraId="4D445ECA" w14:textId="749057E5" w:rsidR="001523BB"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Step2: if LDR detect the high intensity of light then light turned off else </w:t>
      </w:r>
      <w:proofErr w:type="spellStart"/>
      <w:r w:rsidRPr="00931264">
        <w:rPr>
          <w:rFonts w:ascii="Times New Roman" w:eastAsia="Times New Roman" w:hAnsi="Times New Roman" w:cs="Times New Roman"/>
          <w:sz w:val="24"/>
          <w:szCs w:val="28"/>
        </w:rPr>
        <w:t>goto</w:t>
      </w:r>
      <w:proofErr w:type="spellEnd"/>
      <w:r w:rsidRPr="00931264">
        <w:rPr>
          <w:rFonts w:ascii="Times New Roman" w:eastAsia="Times New Roman" w:hAnsi="Times New Roman" w:cs="Times New Roman"/>
          <w:sz w:val="24"/>
          <w:szCs w:val="28"/>
        </w:rPr>
        <w:t xml:space="preserve"> step3</w:t>
      </w:r>
    </w:p>
    <w:p w14:paraId="7E3283D5" w14:textId="3E4143BD" w:rsidR="00210BD2"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Step3: if PIR detect the motion then light will turned on else </w:t>
      </w:r>
      <w:proofErr w:type="spellStart"/>
      <w:r w:rsidRPr="00931264">
        <w:rPr>
          <w:rFonts w:ascii="Times New Roman" w:eastAsia="Times New Roman" w:hAnsi="Times New Roman" w:cs="Times New Roman"/>
          <w:sz w:val="24"/>
          <w:szCs w:val="28"/>
        </w:rPr>
        <w:t>goto</w:t>
      </w:r>
      <w:proofErr w:type="spellEnd"/>
      <w:r w:rsidRPr="00931264">
        <w:rPr>
          <w:rFonts w:ascii="Times New Roman" w:eastAsia="Times New Roman" w:hAnsi="Times New Roman" w:cs="Times New Roman"/>
          <w:sz w:val="24"/>
          <w:szCs w:val="28"/>
        </w:rPr>
        <w:t xml:space="preserve"> step 4</w:t>
      </w:r>
    </w:p>
    <w:p w14:paraId="36177DC8" w14:textId="0D7E609E" w:rsidR="00210BD2"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Step4: </w:t>
      </w:r>
      <w:r w:rsidR="00931264">
        <w:rPr>
          <w:rFonts w:ascii="Times New Roman" w:eastAsia="Times New Roman" w:hAnsi="Times New Roman" w:cs="Times New Roman"/>
          <w:sz w:val="24"/>
          <w:szCs w:val="28"/>
        </w:rPr>
        <w:t>stop (</w:t>
      </w:r>
      <w:r w:rsidRPr="00931264">
        <w:rPr>
          <w:rFonts w:ascii="Times New Roman" w:eastAsia="Times New Roman" w:hAnsi="Times New Roman" w:cs="Times New Roman"/>
          <w:sz w:val="24"/>
          <w:szCs w:val="28"/>
        </w:rPr>
        <w:t>light off</w:t>
      </w:r>
      <w:r w:rsidR="00931264">
        <w:rPr>
          <w:rFonts w:ascii="Times New Roman" w:eastAsia="Times New Roman" w:hAnsi="Times New Roman" w:cs="Times New Roman"/>
          <w:sz w:val="24"/>
          <w:szCs w:val="28"/>
        </w:rPr>
        <w:t>)</w:t>
      </w:r>
    </w:p>
    <w:p w14:paraId="1BF51334" w14:textId="0B6E9BED" w:rsidR="00210BD2" w:rsidRDefault="00210B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302EB6" w14:textId="77501E6F" w:rsidR="00AA0B20" w:rsidRDefault="00AA0B20">
      <w:pPr>
        <w:rPr>
          <w:rFonts w:ascii="Times New Roman" w:eastAsia="Times New Roman" w:hAnsi="Times New Roman" w:cs="Times New Roman"/>
          <w:b/>
          <w:sz w:val="28"/>
          <w:szCs w:val="28"/>
        </w:rPr>
      </w:pPr>
    </w:p>
    <w:p w14:paraId="248801B3" w14:textId="77777777" w:rsidR="00145869" w:rsidRDefault="00145869">
      <w:pPr>
        <w:rPr>
          <w:rFonts w:ascii="Times New Roman" w:eastAsia="Times New Roman" w:hAnsi="Times New Roman" w:cs="Times New Roman"/>
          <w:b/>
          <w:sz w:val="28"/>
          <w:szCs w:val="28"/>
        </w:rPr>
      </w:pPr>
    </w:p>
    <w:p w14:paraId="10B5EB00" w14:textId="6714590F" w:rsidR="00145869" w:rsidRDefault="00145869">
      <w:pPr>
        <w:rPr>
          <w:rFonts w:ascii="Times New Roman" w:eastAsia="Times New Roman" w:hAnsi="Times New Roman" w:cs="Times New Roman"/>
          <w:b/>
          <w:sz w:val="28"/>
          <w:szCs w:val="28"/>
        </w:rPr>
      </w:pPr>
    </w:p>
    <w:p w14:paraId="5075DEA5" w14:textId="02DB70E9" w:rsidR="00145869" w:rsidRDefault="0014586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Block Diagram</w:t>
      </w:r>
    </w:p>
    <w:p w14:paraId="135AC73A" w14:textId="6ABBF6EE" w:rsidR="00145869" w:rsidRDefault="00AB6F79">
      <w:pPr>
        <w:rPr>
          <w:rFonts w:ascii="Times New Roman" w:eastAsia="Times New Roman" w:hAnsi="Times New Roman" w:cs="Times New Roman"/>
          <w:b/>
          <w:sz w:val="28"/>
          <w:szCs w:val="28"/>
        </w:rPr>
      </w:pPr>
      <w:r>
        <w:rPr>
          <w:noProof/>
          <w:lang w:bidi="ar-SA"/>
        </w:rPr>
        <mc:AlternateContent>
          <mc:Choice Requires="wps">
            <w:drawing>
              <wp:anchor distT="0" distB="0" distL="114300" distR="114300" simplePos="0" relativeHeight="251668480" behindDoc="0" locked="0" layoutInCell="1" allowOverlap="1" wp14:anchorId="5579F143" wp14:editId="7517E9E0">
                <wp:simplePos x="0" y="0"/>
                <wp:positionH relativeFrom="column">
                  <wp:posOffset>4444365</wp:posOffset>
                </wp:positionH>
                <wp:positionV relativeFrom="paragraph">
                  <wp:posOffset>279400</wp:posOffset>
                </wp:positionV>
                <wp:extent cx="914400" cy="484505"/>
                <wp:effectExtent l="0" t="0" r="19050" b="10795"/>
                <wp:wrapNone/>
                <wp:docPr id="10" name="Rectangle 10"/>
                <wp:cNvGraphicFramePr/>
                <a:graphic xmlns:a="http://schemas.openxmlformats.org/drawingml/2006/main">
                  <a:graphicData uri="http://schemas.microsoft.com/office/word/2010/wordprocessingShape">
                    <wps:wsp>
                      <wps:cNvSpPr/>
                      <wps:spPr>
                        <a:xfrm>
                          <a:off x="0" y="0"/>
                          <a:ext cx="91440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3650A" w14:textId="31742DE3" w:rsidR="00AB6F79" w:rsidRDefault="00AB6F79" w:rsidP="00AB6F79">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349.95pt;margin-top:22pt;width:1in;height:3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" fillcolor="white [3201]" strokecolor="black [3213]" strokeweight="1pt">
                <v:textbox>
                  <w:txbxContent>
                    <w:p w14:paraId="1A13650A" w14:textId="31742DE3" w:rsidR="00AB6F79" w:rsidRDefault="00AB6F79" w:rsidP="00AB6F79">
                      <w:pPr>
                        <w:jc w:val="center"/>
                      </w:pPr>
                      <w:r>
                        <w:t>LEDS</w:t>
                      </w:r>
                    </w:p>
                  </w:txbxContent>
                </v:textbox>
              </v:rect>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0288" behindDoc="0" locked="0" layoutInCell="1" allowOverlap="1" wp14:anchorId="7FCD3094" wp14:editId="04AD4895">
                <wp:simplePos x="0" y="0"/>
                <wp:positionH relativeFrom="column">
                  <wp:posOffset>2592070</wp:posOffset>
                </wp:positionH>
                <wp:positionV relativeFrom="paragraph">
                  <wp:posOffset>104775</wp:posOffset>
                </wp:positionV>
                <wp:extent cx="1184275" cy="2408555"/>
                <wp:effectExtent l="0" t="0" r="15875" b="10795"/>
                <wp:wrapNone/>
                <wp:docPr id="1" name="Rectangle 1"/>
                <wp:cNvGraphicFramePr/>
                <a:graphic xmlns:a="http://schemas.openxmlformats.org/drawingml/2006/main">
                  <a:graphicData uri="http://schemas.microsoft.com/office/word/2010/wordprocessingShape">
                    <wps:wsp>
                      <wps:cNvSpPr/>
                      <wps:spPr>
                        <a:xfrm>
                          <a:off x="0" y="0"/>
                          <a:ext cx="1184275" cy="2408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472E7" w14:textId="3DDAFF21" w:rsidR="00AB6F79" w:rsidRDefault="00AB6F79" w:rsidP="00AB6F79">
                            <w:pPr>
                              <w:jc w:val="center"/>
                            </w:pPr>
                            <w:r>
                              <w:t>MICROCONTROLLER(8051)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04.1pt;margin-top:8.25pt;width:93.25pt;height:18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" fillcolor="white [3201]" strokecolor="black [3213]" strokeweight="1pt">
                <v:textbox>
                  <w:txbxContent>
                    <w:p w14:paraId="618472E7" w14:textId="3DDAFF21" w:rsidR="00AB6F79" w:rsidRDefault="00AB6F79" w:rsidP="00AB6F79">
                      <w:pPr>
                        <w:jc w:val="center"/>
                      </w:pPr>
                      <w:proofErr w:type="gramStart"/>
                      <w:r>
                        <w:t>MICROCONTROLLER(</w:t>
                      </w:r>
                      <w:proofErr w:type="gramEnd"/>
                      <w:r>
                        <w:t>8051)</w:t>
                      </w:r>
                    </w:p>
                  </w:txbxContent>
                </v:textbox>
              </v:rect>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2336" behindDoc="0" locked="0" layoutInCell="1" allowOverlap="1" wp14:anchorId="68D7B6AD" wp14:editId="19B124B9">
                <wp:simplePos x="0" y="0"/>
                <wp:positionH relativeFrom="column">
                  <wp:posOffset>1137285</wp:posOffset>
                </wp:positionH>
                <wp:positionV relativeFrom="paragraph">
                  <wp:posOffset>279897</wp:posOffset>
                </wp:positionV>
                <wp:extent cx="739140" cy="508635"/>
                <wp:effectExtent l="0" t="0" r="22860" b="24765"/>
                <wp:wrapNone/>
                <wp:docPr id="4" name="Rectangle 4"/>
                <wp:cNvGraphicFramePr/>
                <a:graphic xmlns:a="http://schemas.openxmlformats.org/drawingml/2006/main">
                  <a:graphicData uri="http://schemas.microsoft.com/office/word/2010/wordprocessingShape">
                    <wps:wsp>
                      <wps:cNvSpPr/>
                      <wps:spPr>
                        <a:xfrm>
                          <a:off x="0" y="0"/>
                          <a:ext cx="739140" cy="5086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DCCC6" w14:textId="6CF78DF5" w:rsidR="00AB6F79" w:rsidRDefault="00AB6F79" w:rsidP="00AB6F79">
                            <w:pPr>
                              <w:jc w:val="center"/>
                            </w:pPr>
                            <w: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89.55pt;margin-top:22.05pt;width:58.2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" fillcolor="white [3201]" strokecolor="black [3213]" strokeweight="1pt">
                <v:textbox>
                  <w:txbxContent>
                    <w:p w14:paraId="7E9DCCC6" w14:textId="6CF78DF5" w:rsidR="00AB6F79" w:rsidRDefault="00AB6F79" w:rsidP="00AB6F79">
                      <w:pPr>
                        <w:jc w:val="center"/>
                      </w:pPr>
                      <w:r>
                        <w:t>LDR</w:t>
                      </w:r>
                    </w:p>
                  </w:txbxContent>
                </v:textbox>
              </v:rect>
            </w:pict>
          </mc:Fallback>
        </mc:AlternateContent>
      </w:r>
    </w:p>
    <w:p w14:paraId="5EB4E8E6" w14:textId="32A7CEF9" w:rsidR="00AB6F79" w:rsidRDefault="00AB6F79" w:rsidP="00AB6F79"/>
    <w:p w14:paraId="1C99C966" w14:textId="22D30728"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71552" behindDoc="0" locked="0" layoutInCell="1" allowOverlap="1" wp14:anchorId="14C6616D" wp14:editId="0DC91534">
                <wp:simplePos x="0" y="0"/>
                <wp:positionH relativeFrom="column">
                  <wp:posOffset>3776400</wp:posOffset>
                </wp:positionH>
                <wp:positionV relativeFrom="paragraph">
                  <wp:posOffset>29210</wp:posOffset>
                </wp:positionV>
                <wp:extent cx="668379" cy="7951"/>
                <wp:effectExtent l="0" t="76200" r="0" b="106680"/>
                <wp:wrapNone/>
                <wp:docPr id="12" name="Straight Arrow Connector 12"/>
                <wp:cNvGraphicFramePr/>
                <a:graphic xmlns:a="http://schemas.openxmlformats.org/drawingml/2006/main">
                  <a:graphicData uri="http://schemas.microsoft.com/office/word/2010/wordprocessingShape">
                    <wps:wsp>
                      <wps:cNvCnPr/>
                      <wps:spPr>
                        <a:xfrm>
                          <a:off x="0" y="0"/>
                          <a:ext cx="668379" cy="79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97.35pt;margin-top:2.3pt;width:52.65pt;height:.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" strokecolor="black [3200]" strokeweight=".5pt">
                <v:stroke endarrow="open"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7456" behindDoc="0" locked="0" layoutInCell="1" allowOverlap="1" wp14:anchorId="4A675CAD" wp14:editId="0929B248">
                <wp:simplePos x="0" y="0"/>
                <wp:positionH relativeFrom="column">
                  <wp:posOffset>1439158</wp:posOffset>
                </wp:positionH>
                <wp:positionV relativeFrom="paragraph">
                  <wp:posOffset>180285</wp:posOffset>
                </wp:positionV>
                <wp:extent cx="0" cy="230505"/>
                <wp:effectExtent l="9525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230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13.3pt;margin-top:14.2pt;width:0;height:18.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9kzQEAAPADAAAOAAAAZHJzL2Uyb0RvYy54bWysU9uO0zAQfUfiHyy/06RFi9i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" strokecolor="black [3200]" strokeweight=".5pt">
                <v:stroke endarrow="open" joinstyle="miter"/>
              </v:shape>
            </w:pict>
          </mc:Fallback>
        </mc:AlternateContent>
      </w:r>
    </w:p>
    <w:p w14:paraId="52D012EA" w14:textId="26E3B482"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1312" behindDoc="0" locked="0" layoutInCell="1" allowOverlap="1" wp14:anchorId="223EEEA9" wp14:editId="089094CE">
                <wp:simplePos x="0" y="0"/>
                <wp:positionH relativeFrom="column">
                  <wp:posOffset>1064895</wp:posOffset>
                </wp:positionH>
                <wp:positionV relativeFrom="paragraph">
                  <wp:posOffset>88265</wp:posOffset>
                </wp:positionV>
                <wp:extent cx="914400" cy="5638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914400" cy="563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8493FB" w14:textId="2D367D8D" w:rsidR="00AB6F79" w:rsidRDefault="00AB6F79" w:rsidP="00AB6F79">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margin-left:83.85pt;margin-top:6.95pt;width:1in;height:4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" fillcolor="white [3201]" strokecolor="black [3213]" strokeweight="1pt">
                <v:textbox>
                  <w:txbxContent>
                    <w:p w14:paraId="1A8493FB" w14:textId="2D367D8D" w:rsidR="00AB6F79" w:rsidRDefault="00AB6F79" w:rsidP="00AB6F79">
                      <w:pPr>
                        <w:jc w:val="center"/>
                      </w:pPr>
                      <w:r>
                        <w:t>ADC</w:t>
                      </w:r>
                    </w:p>
                  </w:txbxContent>
                </v:textbox>
              </v:rect>
            </w:pict>
          </mc:Fallback>
        </mc:AlternateContent>
      </w:r>
    </w:p>
    <w:p w14:paraId="13727214" w14:textId="4353A6C9" w:rsidR="00145869" w:rsidRDefault="00AB6F79">
      <w:pPr>
        <w:rPr>
          <w:rFonts w:ascii="Times New Roman" w:eastAsia="Times New Roman" w:hAnsi="Times New Roman" w:cs="Times New Roman"/>
          <w:b/>
          <w:sz w:val="28"/>
          <w:szCs w:val="28"/>
        </w:rPr>
      </w:pPr>
      <w:r>
        <w:rPr>
          <w:noProof/>
          <w:lang w:bidi="ar-SA"/>
        </w:rPr>
        <mc:AlternateContent>
          <mc:Choice Requires="wps">
            <w:drawing>
              <wp:anchor distT="0" distB="0" distL="114300" distR="114300" simplePos="0" relativeHeight="251670528" behindDoc="0" locked="0" layoutInCell="1" allowOverlap="1" wp14:anchorId="229C810B" wp14:editId="73C3FEDC">
                <wp:simplePos x="0" y="0"/>
                <wp:positionH relativeFrom="column">
                  <wp:posOffset>4500880</wp:posOffset>
                </wp:positionH>
                <wp:positionV relativeFrom="paragraph">
                  <wp:posOffset>243840</wp:posOffset>
                </wp:positionV>
                <wp:extent cx="914400" cy="48450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914400" cy="4845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E58FA2" w14:textId="411522ED" w:rsidR="00AB6F79" w:rsidRDefault="00AB6F79" w:rsidP="00AB6F79">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354.4pt;margin-top:19.2pt;width:1in;height:3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" fillcolor="window" strokecolor="windowText" strokeweight="1pt">
                <v:textbox>
                  <w:txbxContent>
                    <w:p w14:paraId="1AE58FA2" w14:textId="411522ED" w:rsidR="00AB6F79" w:rsidRDefault="00AB6F79" w:rsidP="00AB6F79">
                      <w:pPr>
                        <w:jc w:val="center"/>
                      </w:pPr>
                      <w:r>
                        <w:t>LCD</w:t>
                      </w:r>
                    </w:p>
                  </w:txbxContent>
                </v:textbox>
              </v:rect>
            </w:pict>
          </mc:Fallback>
        </mc:AlternateContent>
      </w:r>
      <w:r>
        <w:rPr>
          <w:noProof/>
          <w:lang w:bidi="ar-SA"/>
        </w:rPr>
        <mc:AlternateContent>
          <mc:Choice Requires="wps">
            <w:drawing>
              <wp:anchor distT="0" distB="0" distL="114300" distR="114300" simplePos="0" relativeHeight="251665408" behindDoc="0" locked="0" layoutInCell="1" allowOverlap="1" wp14:anchorId="699BB44C" wp14:editId="5A36EB03">
                <wp:simplePos x="0" y="0"/>
                <wp:positionH relativeFrom="column">
                  <wp:posOffset>2003756</wp:posOffset>
                </wp:positionH>
                <wp:positionV relativeFrom="paragraph">
                  <wp:posOffset>83820</wp:posOffset>
                </wp:positionV>
                <wp:extent cx="587568"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58756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57.8pt;margin-top:6.6pt;width:4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" strokecolor="black [3200]" strokeweight=".5pt">
                <v:stroke endarrow="open" joinstyle="miter"/>
              </v:shape>
            </w:pict>
          </mc:Fallback>
        </mc:AlternateContent>
      </w:r>
    </w:p>
    <w:p w14:paraId="67ADFBCB" w14:textId="20862FA5"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72576" behindDoc="0" locked="0" layoutInCell="1" allowOverlap="1" wp14:anchorId="56DE8AE8" wp14:editId="662C0F4B">
                <wp:simplePos x="0" y="0"/>
                <wp:positionH relativeFrom="column">
                  <wp:posOffset>3776400</wp:posOffset>
                </wp:positionH>
                <wp:positionV relativeFrom="paragraph">
                  <wp:posOffset>175923</wp:posOffset>
                </wp:positionV>
                <wp:extent cx="724038" cy="7951"/>
                <wp:effectExtent l="0" t="76200" r="0" b="106680"/>
                <wp:wrapNone/>
                <wp:docPr id="13" name="Straight Arrow Connector 13"/>
                <wp:cNvGraphicFramePr/>
                <a:graphic xmlns:a="http://schemas.openxmlformats.org/drawingml/2006/main">
                  <a:graphicData uri="http://schemas.microsoft.com/office/word/2010/wordprocessingShape">
                    <wps:wsp>
                      <wps:cNvCnPr/>
                      <wps:spPr>
                        <a:xfrm>
                          <a:off x="0" y="0"/>
                          <a:ext cx="724038" cy="79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97.35pt;margin-top:13.85pt;width:57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" strokecolor="black [3200]" strokeweight=".5pt">
                <v:stroke endarrow="open" joinstyle="miter"/>
              </v:shape>
            </w:pict>
          </mc:Fallback>
        </mc:AlternateContent>
      </w:r>
    </w:p>
    <w:p w14:paraId="617B40E8" w14:textId="52CB375B"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6432" behindDoc="0" locked="0" layoutInCell="1" allowOverlap="1" wp14:anchorId="59178C6D" wp14:editId="36A45E70">
                <wp:simplePos x="0" y="0"/>
                <wp:positionH relativeFrom="column">
                  <wp:posOffset>1876508</wp:posOffset>
                </wp:positionH>
                <wp:positionV relativeFrom="paragraph">
                  <wp:posOffset>251543</wp:posOffset>
                </wp:positionV>
                <wp:extent cx="71501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7150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47.75pt;margin-top:19.8pt;width:56.3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" strokecolor="black [3200]" strokeweight=".5pt">
                <v:stroke endarrow="open"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4384" behindDoc="0" locked="0" layoutInCell="1" allowOverlap="1" wp14:anchorId="1D350353" wp14:editId="53A63524">
                <wp:simplePos x="0" y="0"/>
                <wp:positionH relativeFrom="column">
                  <wp:posOffset>1137506</wp:posOffset>
                </wp:positionH>
                <wp:positionV relativeFrom="paragraph">
                  <wp:posOffset>36858</wp:posOffset>
                </wp:positionV>
                <wp:extent cx="739140" cy="508635"/>
                <wp:effectExtent l="0" t="0" r="22860" b="24765"/>
                <wp:wrapNone/>
                <wp:docPr id="5" name="Rectangle 5"/>
                <wp:cNvGraphicFramePr/>
                <a:graphic xmlns:a="http://schemas.openxmlformats.org/drawingml/2006/main">
                  <a:graphicData uri="http://schemas.microsoft.com/office/word/2010/wordprocessingShape">
                    <wps:wsp>
                      <wps:cNvSpPr/>
                      <wps:spPr>
                        <a:xfrm>
                          <a:off x="0" y="0"/>
                          <a:ext cx="739140" cy="508635"/>
                        </a:xfrm>
                        <a:prstGeom prst="rect">
                          <a:avLst/>
                        </a:prstGeom>
                        <a:solidFill>
                          <a:sysClr val="window" lastClr="FFFFFF"/>
                        </a:solidFill>
                        <a:ln w="12700" cap="flat" cmpd="sng" algn="ctr">
                          <a:solidFill>
                            <a:schemeClr val="tx1"/>
                          </a:solidFill>
                          <a:prstDash val="solid"/>
                          <a:miter lim="800000"/>
                        </a:ln>
                        <a:effectLst/>
                      </wps:spPr>
                      <wps:txbx>
                        <w:txbxContent>
                          <w:p w14:paraId="603B24CB" w14:textId="7A841C81" w:rsidR="00AB6F79" w:rsidRDefault="00AB6F79" w:rsidP="00AB6F79">
                            <w:pPr>
                              <w:jc w:val="center"/>
                            </w:pPr>
                            <w:r>
                              <w:t>PIR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89.55pt;margin-top:2.9pt;width:58.2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" fillcolor="window" strokecolor="black [3213]" strokeweight="1pt">
                <v:textbox>
                  <w:txbxContent>
                    <w:p w14:paraId="603B24CB" w14:textId="7A841C81" w:rsidR="00AB6F79" w:rsidRDefault="00AB6F79" w:rsidP="00AB6F79">
                      <w:pPr>
                        <w:jc w:val="center"/>
                      </w:pPr>
                      <w:r>
                        <w:t>PIR</w:t>
                      </w:r>
                    </w:p>
                  </w:txbxContent>
                </v:textbox>
              </v:rect>
            </w:pict>
          </mc:Fallback>
        </mc:AlternateContent>
      </w:r>
    </w:p>
    <w:p w14:paraId="18A19C00" w14:textId="77777777" w:rsidR="00145869" w:rsidRPr="00FA0E9F" w:rsidRDefault="00145869">
      <w:pPr>
        <w:rPr>
          <w:rFonts w:ascii="Times New Roman" w:eastAsia="Times New Roman" w:hAnsi="Times New Roman" w:cs="Times New Roman"/>
          <w:b/>
          <w:sz w:val="28"/>
          <w:szCs w:val="28"/>
        </w:rPr>
      </w:pPr>
    </w:p>
    <w:p w14:paraId="3325CDA9" w14:textId="1E178272" w:rsidR="000667F1" w:rsidRDefault="000667F1">
      <w:pPr>
        <w:rPr>
          <w:rFonts w:ascii="Times New Roman" w:eastAsia="Times New Roman" w:hAnsi="Times New Roman" w:cs="Times New Roman"/>
          <w:b/>
          <w:sz w:val="28"/>
          <w:szCs w:val="28"/>
        </w:rPr>
      </w:pPr>
    </w:p>
    <w:p w14:paraId="40717882" w14:textId="77777777" w:rsidR="00210BD2" w:rsidRDefault="00210BD2">
      <w:pPr>
        <w:rPr>
          <w:rFonts w:ascii="Times New Roman" w:eastAsia="Times New Roman" w:hAnsi="Times New Roman" w:cs="Times New Roman"/>
          <w:b/>
          <w:sz w:val="28"/>
          <w:szCs w:val="28"/>
        </w:rPr>
      </w:pPr>
    </w:p>
    <w:p w14:paraId="5C28F741" w14:textId="77777777" w:rsidR="00210BD2" w:rsidRDefault="00210BD2">
      <w:pPr>
        <w:rPr>
          <w:rFonts w:ascii="Times New Roman" w:eastAsia="Times New Roman" w:hAnsi="Times New Roman" w:cs="Times New Roman"/>
          <w:b/>
          <w:sz w:val="28"/>
          <w:szCs w:val="28"/>
        </w:rPr>
      </w:pPr>
    </w:p>
    <w:p w14:paraId="2AA26543" w14:textId="77777777" w:rsidR="00210BD2" w:rsidRDefault="00210BD2">
      <w:pPr>
        <w:rPr>
          <w:rFonts w:ascii="Times New Roman" w:eastAsia="Times New Roman" w:hAnsi="Times New Roman" w:cs="Times New Roman"/>
          <w:b/>
          <w:sz w:val="28"/>
          <w:szCs w:val="28"/>
        </w:rPr>
      </w:pPr>
    </w:p>
    <w:p w14:paraId="33137D5A" w14:textId="77777777" w:rsidR="00210BD2" w:rsidRDefault="00210BD2">
      <w:pPr>
        <w:rPr>
          <w:rFonts w:ascii="Times New Roman" w:eastAsia="Times New Roman" w:hAnsi="Times New Roman" w:cs="Times New Roman"/>
          <w:b/>
          <w:sz w:val="28"/>
          <w:szCs w:val="28"/>
        </w:rPr>
      </w:pPr>
    </w:p>
    <w:p w14:paraId="0DBCC083" w14:textId="77777777" w:rsidR="00210BD2" w:rsidRDefault="00210BD2">
      <w:pPr>
        <w:rPr>
          <w:rFonts w:ascii="Times New Roman" w:eastAsia="Times New Roman" w:hAnsi="Times New Roman" w:cs="Times New Roman"/>
          <w:b/>
          <w:sz w:val="28"/>
          <w:szCs w:val="28"/>
        </w:rPr>
      </w:pPr>
    </w:p>
    <w:p w14:paraId="1F81301F" w14:textId="3B4AB89F" w:rsidR="004F4C27" w:rsidRDefault="00AB6F7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sidR="00D85C78">
        <w:rPr>
          <w:rFonts w:ascii="Times New Roman" w:eastAsia="Times New Roman" w:hAnsi="Times New Roman" w:cs="Times New Roman"/>
          <w:b/>
          <w:sz w:val="28"/>
          <w:szCs w:val="28"/>
        </w:rPr>
        <w:tab/>
        <w:t>Equipment Required</w:t>
      </w:r>
    </w:p>
    <w:p w14:paraId="3A1FC60A" w14:textId="77777777" w:rsidR="004F4C27" w:rsidRDefault="004F4C27">
      <w:pPr>
        <w:ind w:firstLine="720"/>
        <w:rPr>
          <w:rFonts w:ascii="Times New Roman" w:eastAsia="Times New Roman" w:hAnsi="Times New Roman" w:cs="Times New Roman"/>
          <w:b/>
          <w:sz w:val="28"/>
          <w:szCs w:val="28"/>
        </w:rPr>
      </w:pPr>
    </w:p>
    <w:p w14:paraId="6FFD50FC" w14:textId="77777777" w:rsidR="004F4C27" w:rsidRDefault="00D85C78">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8051 Microcontroller</w:t>
      </w:r>
    </w:p>
    <w:p w14:paraId="6418CE34" w14:textId="77777777" w:rsidR="004F4C27" w:rsidRDefault="00D85C78">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microcontroller with 8-bit CPU, 128 bytes RAM &amp; 4 KB ROM.</w:t>
      </w:r>
    </w:p>
    <w:p w14:paraId="26AB8812" w14:textId="77777777" w:rsidR="004F4C27" w:rsidRDefault="00D85C78">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our project is written such that it runs on 8051 and it is the main central equipment for this project.</w:t>
      </w:r>
    </w:p>
    <w:p w14:paraId="1D8FD296" w14:textId="77777777" w:rsidR="004F4C27" w:rsidRDefault="004F4C27">
      <w:pPr>
        <w:ind w:left="1080"/>
        <w:rPr>
          <w:rFonts w:ascii="Times New Roman" w:eastAsia="Times New Roman" w:hAnsi="Times New Roman" w:cs="Times New Roman"/>
          <w:sz w:val="24"/>
          <w:szCs w:val="24"/>
        </w:rPr>
      </w:pPr>
    </w:p>
    <w:p w14:paraId="318E993D" w14:textId="77777777" w:rsidR="004F4C27" w:rsidRDefault="00D85C7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Light Dependent Resistor (LDR)</w:t>
      </w:r>
    </w:p>
    <w:p w14:paraId="184BF536" w14:textId="77777777" w:rsidR="00506A15" w:rsidRPr="00506A15" w:rsidRDefault="00506A15" w:rsidP="00506A15">
      <w:pPr>
        <w:numPr>
          <w:ilvl w:val="1"/>
          <w:numId w:val="17"/>
        </w:numPr>
        <w:rPr>
          <w:rFonts w:ascii="Times New Roman" w:hAnsi="Times New Roman" w:cs="Times New Roman"/>
          <w:sz w:val="24"/>
          <w:szCs w:val="24"/>
        </w:rPr>
      </w:pPr>
      <w:r w:rsidRPr="00506A15">
        <w:rPr>
          <w:rFonts w:ascii="Times New Roman" w:eastAsia="Times New Roman" w:hAnsi="Times New Roman" w:cs="Times New Roman"/>
          <w:sz w:val="24"/>
          <w:szCs w:val="24"/>
        </w:rPr>
        <w:t>It is used to sense the intensity of light.</w:t>
      </w:r>
    </w:p>
    <w:p w14:paraId="7AA921DC" w14:textId="1C02BC13" w:rsidR="00506A15" w:rsidRPr="00506A15" w:rsidRDefault="00506A15" w:rsidP="00506A15">
      <w:pPr>
        <w:numPr>
          <w:ilvl w:val="1"/>
          <w:numId w:val="17"/>
        </w:numPr>
        <w:rPr>
          <w:rFonts w:ascii="Times New Roman" w:hAnsi="Times New Roman" w:cs="Times New Roman"/>
          <w:sz w:val="24"/>
          <w:szCs w:val="24"/>
        </w:rPr>
      </w:pPr>
      <w:r>
        <w:rPr>
          <w:rFonts w:ascii="Times New Roman" w:eastAsia="Times New Roman" w:hAnsi="Times New Roman" w:cs="Times New Roman"/>
          <w:sz w:val="24"/>
          <w:szCs w:val="24"/>
        </w:rPr>
        <w:t xml:space="preserve">The output of the LDR </w:t>
      </w:r>
      <w:r w:rsidRPr="00506A15">
        <w:rPr>
          <w:rFonts w:ascii="Times New Roman" w:eastAsia="Times New Roman" w:hAnsi="Times New Roman" w:cs="Times New Roman"/>
          <w:sz w:val="24"/>
          <w:szCs w:val="24"/>
        </w:rPr>
        <w:t xml:space="preserve">sensor is in the Format of resistance. </w:t>
      </w:r>
    </w:p>
    <w:p w14:paraId="608F2EE2" w14:textId="4584FDE4" w:rsidR="00506A15" w:rsidRPr="00506A15" w:rsidRDefault="00506A15" w:rsidP="00506A15">
      <w:pPr>
        <w:numPr>
          <w:ilvl w:val="1"/>
          <w:numId w:val="17"/>
        </w:numPr>
        <w:rPr>
          <w:rFonts w:ascii="Times New Roman" w:hAnsi="Times New Roman" w:cs="Times New Roman"/>
          <w:sz w:val="24"/>
          <w:szCs w:val="24"/>
        </w:rPr>
      </w:pPr>
      <w:r w:rsidRPr="00506A15">
        <w:rPr>
          <w:rFonts w:ascii="Times New Roman" w:eastAsia="Times New Roman" w:hAnsi="Times New Roman" w:cs="Times New Roman"/>
          <w:sz w:val="24"/>
          <w:szCs w:val="24"/>
        </w:rPr>
        <w:t>The resistance of LDR is inversely proportional to the light falling on the LDR.</w:t>
      </w:r>
    </w:p>
    <w:p w14:paraId="28646D56" w14:textId="6605B7AC" w:rsidR="004F4C27" w:rsidRDefault="004F4C27" w:rsidP="00506A15">
      <w:pPr>
        <w:ind w:left="1440"/>
        <w:rPr>
          <w:rFonts w:ascii="Times New Roman" w:eastAsia="Times New Roman" w:hAnsi="Times New Roman" w:cs="Times New Roman"/>
          <w:sz w:val="24"/>
          <w:szCs w:val="24"/>
        </w:rPr>
      </w:pPr>
    </w:p>
    <w:p w14:paraId="2FC34945" w14:textId="63AB043B" w:rsidR="004F4C27" w:rsidRDefault="00414C9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D85C78">
        <w:rPr>
          <w:rFonts w:ascii="Times New Roman" w:eastAsia="Times New Roman" w:hAnsi="Times New Roman" w:cs="Times New Roman"/>
          <w:b/>
          <w:sz w:val="24"/>
          <w:szCs w:val="24"/>
        </w:rPr>
        <w:t>)</w:t>
      </w:r>
      <w:r w:rsidR="00D85C78">
        <w:rPr>
          <w:rFonts w:ascii="Times New Roman" w:eastAsia="Times New Roman" w:hAnsi="Times New Roman" w:cs="Times New Roman"/>
          <w:b/>
          <w:sz w:val="24"/>
          <w:szCs w:val="24"/>
        </w:rPr>
        <w:tab/>
        <w:t>LED (Light Emitting Diode)</w:t>
      </w:r>
    </w:p>
    <w:p w14:paraId="71DEAB6A" w14:textId="77777777" w:rsidR="004F4C27" w:rsidRDefault="00D85C78">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Light Emitting Diode (LED) is a semiconductor device, which can emit light when an electric current pass through it.</w:t>
      </w:r>
    </w:p>
    <w:p w14:paraId="0B91A605" w14:textId="1C009AFA" w:rsidR="004F4C27" w:rsidRPr="000667F1" w:rsidRDefault="00D85C78" w:rsidP="000667F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the form of lamps.</w:t>
      </w:r>
      <w:r w:rsidR="000667F1">
        <w:rPr>
          <w:rFonts w:ascii="Times New Roman" w:eastAsia="Times New Roman" w:hAnsi="Times New Roman" w:cs="Times New Roman"/>
          <w:sz w:val="24"/>
          <w:szCs w:val="24"/>
        </w:rPr>
        <w:tab/>
      </w:r>
    </w:p>
    <w:p w14:paraId="6D9ABFF1" w14:textId="77777777" w:rsidR="004F4C27" w:rsidRDefault="004F4C27">
      <w:pPr>
        <w:ind w:left="1080"/>
        <w:rPr>
          <w:rFonts w:ascii="Times New Roman" w:eastAsia="Times New Roman" w:hAnsi="Times New Roman" w:cs="Times New Roman"/>
          <w:sz w:val="24"/>
          <w:szCs w:val="24"/>
        </w:rPr>
      </w:pPr>
    </w:p>
    <w:p w14:paraId="64C26E3E" w14:textId="2DAEAF9B" w:rsidR="004F4C27" w:rsidRDefault="00414C91">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D85C78">
        <w:rPr>
          <w:rFonts w:ascii="Times New Roman" w:eastAsia="Times New Roman" w:hAnsi="Times New Roman" w:cs="Times New Roman"/>
          <w:b/>
          <w:sz w:val="24"/>
          <w:szCs w:val="24"/>
        </w:rPr>
        <w:t>)</w:t>
      </w:r>
      <w:r w:rsidR="00D85C78">
        <w:rPr>
          <w:rFonts w:ascii="Times New Roman" w:eastAsia="Times New Roman" w:hAnsi="Times New Roman" w:cs="Times New Roman"/>
          <w:b/>
          <w:sz w:val="24"/>
          <w:szCs w:val="24"/>
        </w:rPr>
        <w:tab/>
        <w:t>Analog to Digital Converter (ADC)</w:t>
      </w:r>
    </w:p>
    <w:p w14:paraId="120C3DBB" w14:textId="77777777" w:rsidR="004F4C27" w:rsidRDefault="00D85C78" w:rsidP="000667F1">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device used to convert an analog signal to a binary signal that can be processed in a microcontroller.</w:t>
      </w:r>
    </w:p>
    <w:p w14:paraId="7AA8F669" w14:textId="6B7BDDC0" w:rsidR="004F4C27" w:rsidRDefault="00D85C78">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to</w:t>
      </w:r>
      <w:r w:rsidR="002426B4">
        <w:rPr>
          <w:rFonts w:ascii="Times New Roman" w:eastAsia="Times New Roman" w:hAnsi="Times New Roman" w:cs="Times New Roman"/>
          <w:sz w:val="24"/>
          <w:szCs w:val="24"/>
        </w:rPr>
        <w:t xml:space="preserve"> convert analog signals sent by </w:t>
      </w:r>
      <w:r>
        <w:rPr>
          <w:rFonts w:ascii="Times New Roman" w:eastAsia="Times New Roman" w:hAnsi="Times New Roman" w:cs="Times New Roman"/>
          <w:b/>
          <w:sz w:val="24"/>
          <w:szCs w:val="24"/>
        </w:rPr>
        <w:t xml:space="preserve">LDR </w:t>
      </w:r>
      <w:r>
        <w:rPr>
          <w:rFonts w:ascii="Times New Roman" w:eastAsia="Times New Roman" w:hAnsi="Times New Roman" w:cs="Times New Roman"/>
          <w:sz w:val="24"/>
          <w:szCs w:val="24"/>
        </w:rPr>
        <w:t>into digital.</w:t>
      </w:r>
    </w:p>
    <w:p w14:paraId="708DE3A1" w14:textId="77777777" w:rsidR="00414C91" w:rsidRDefault="00414C91" w:rsidP="000667F1">
      <w:pPr>
        <w:rPr>
          <w:rFonts w:ascii="Times New Roman" w:eastAsia="Times New Roman" w:hAnsi="Times New Roman" w:cs="Times New Roman"/>
          <w:sz w:val="24"/>
          <w:szCs w:val="24"/>
        </w:rPr>
      </w:pPr>
    </w:p>
    <w:p w14:paraId="68DBF80A" w14:textId="77777777" w:rsidR="000667F1" w:rsidRPr="000667F1" w:rsidRDefault="00414C91" w:rsidP="000667F1">
      <w:pPr>
        <w:pStyle w:val="NormalWeb"/>
        <w:spacing w:before="160" w:beforeAutospacing="0" w:after="0" w:afterAutospacing="0"/>
        <w:ind w:left="547" w:firstLine="173"/>
        <w:rPr>
          <w:sz w:val="16"/>
          <w:szCs w:val="16"/>
        </w:rPr>
      </w:pPr>
      <w:r>
        <w:rPr>
          <w:b/>
        </w:rPr>
        <w:t>5)</w:t>
      </w:r>
      <w:r>
        <w:rPr>
          <w:b/>
        </w:rPr>
        <w:tab/>
      </w:r>
      <w:r w:rsidR="000667F1" w:rsidRPr="000667F1">
        <w:rPr>
          <w:rFonts w:eastAsiaTheme="minorEastAsia"/>
          <w:b/>
          <w:bCs/>
          <w:color w:val="000000" w:themeColor="text1"/>
          <w:kern w:val="24"/>
        </w:rPr>
        <w:t>PIR (Passive infrared sensor):</w:t>
      </w:r>
    </w:p>
    <w:p w14:paraId="59C78062" w14:textId="4AA79B31" w:rsidR="000667F1" w:rsidRPr="000667F1" w:rsidRDefault="000667F1" w:rsidP="000667F1">
      <w:pPr>
        <w:pStyle w:val="NormalWeb"/>
        <w:numPr>
          <w:ilvl w:val="0"/>
          <w:numId w:val="23"/>
        </w:numPr>
        <w:spacing w:before="160" w:beforeAutospacing="0" w:after="0" w:afterAutospacing="0"/>
        <w:rPr>
          <w:sz w:val="18"/>
          <w:szCs w:val="18"/>
        </w:rPr>
      </w:pPr>
      <w:r w:rsidRPr="000667F1">
        <w:rPr>
          <w:rFonts w:asciiTheme="minorHAnsi" w:eastAsiaTheme="minorEastAsia" w:hAnsi="Franklin Gothic Book" w:cstheme="minorBidi"/>
          <w:color w:val="000000" w:themeColor="text1"/>
          <w:kern w:val="24"/>
        </w:rPr>
        <w:t>It measures IR</w:t>
      </w:r>
      <w:r>
        <w:rPr>
          <w:rFonts w:asciiTheme="minorHAnsi" w:eastAsiaTheme="minorEastAsia" w:hAnsi="Franklin Gothic Book" w:cstheme="minorBidi"/>
          <w:color w:val="000000" w:themeColor="text1"/>
          <w:kern w:val="24"/>
        </w:rPr>
        <w:t xml:space="preserve"> </w:t>
      </w:r>
      <w:r w:rsidRPr="000667F1">
        <w:rPr>
          <w:rFonts w:asciiTheme="minorHAnsi" w:eastAsiaTheme="minorEastAsia" w:hAnsi="Franklin Gothic Book" w:cstheme="minorBidi"/>
          <w:color w:val="000000" w:themeColor="text1"/>
          <w:kern w:val="24"/>
        </w:rPr>
        <w:t>(infrared) light radiating from objects in its field of view.</w:t>
      </w:r>
    </w:p>
    <w:p w14:paraId="1AF971CE" w14:textId="77777777" w:rsidR="000667F1" w:rsidRPr="000667F1" w:rsidRDefault="000667F1" w:rsidP="000667F1">
      <w:pPr>
        <w:pStyle w:val="NormalWeb"/>
        <w:spacing w:before="160" w:beforeAutospacing="0" w:after="0" w:afterAutospacing="0"/>
        <w:ind w:left="1267"/>
        <w:rPr>
          <w:sz w:val="18"/>
          <w:szCs w:val="18"/>
        </w:rPr>
      </w:pPr>
    </w:p>
    <w:p w14:paraId="559506E4" w14:textId="7A28433B" w:rsidR="000667F1" w:rsidRPr="000667F1" w:rsidRDefault="000667F1" w:rsidP="000667F1">
      <w:pPr>
        <w:pStyle w:val="NormalWeb"/>
        <w:spacing w:before="160" w:beforeAutospacing="0" w:after="0" w:afterAutospacing="0"/>
        <w:ind w:left="547" w:firstLine="173"/>
        <w:rPr>
          <w:sz w:val="16"/>
          <w:szCs w:val="16"/>
        </w:rPr>
      </w:pPr>
      <w:r>
        <w:rPr>
          <w:rFonts w:eastAsiaTheme="minorEastAsia"/>
          <w:b/>
          <w:bCs/>
          <w:color w:val="000000" w:themeColor="text1"/>
          <w:kern w:val="24"/>
        </w:rPr>
        <w:t>6)</w:t>
      </w:r>
      <w:r>
        <w:rPr>
          <w:rFonts w:eastAsiaTheme="minorEastAsia"/>
          <w:b/>
          <w:bCs/>
          <w:color w:val="000000" w:themeColor="text1"/>
          <w:kern w:val="24"/>
        </w:rPr>
        <w:tab/>
      </w:r>
      <w:r w:rsidRPr="000667F1">
        <w:rPr>
          <w:rFonts w:eastAsiaTheme="minorEastAsia"/>
          <w:b/>
          <w:bCs/>
          <w:color w:val="000000" w:themeColor="text1"/>
          <w:kern w:val="24"/>
        </w:rPr>
        <w:t xml:space="preserve">LCD display: </w:t>
      </w:r>
    </w:p>
    <w:p w14:paraId="51364A1E" w14:textId="70689EFB" w:rsidR="000667F1" w:rsidRPr="000667F1" w:rsidRDefault="000667F1" w:rsidP="000667F1">
      <w:pPr>
        <w:pStyle w:val="NormalWeb"/>
        <w:numPr>
          <w:ilvl w:val="0"/>
          <w:numId w:val="23"/>
        </w:numPr>
        <w:spacing w:before="160" w:beforeAutospacing="0" w:after="0" w:afterAutospacing="0"/>
        <w:rPr>
          <w:sz w:val="18"/>
          <w:szCs w:val="18"/>
        </w:rPr>
      </w:pPr>
      <w:r w:rsidRPr="000667F1">
        <w:rPr>
          <w:rFonts w:eastAsiaTheme="minorEastAsia"/>
          <w:color w:val="000000" w:themeColor="text1"/>
          <w:kern w:val="24"/>
        </w:rPr>
        <w:t xml:space="preserve">We have used an LCD display which displays </w:t>
      </w:r>
      <w:r w:rsidR="00ED1B51">
        <w:rPr>
          <w:rFonts w:eastAsiaTheme="minorEastAsia"/>
          <w:color w:val="000000" w:themeColor="text1"/>
          <w:kern w:val="24"/>
        </w:rPr>
        <w:t>the message if the light is turned on or off.</w:t>
      </w:r>
    </w:p>
    <w:p w14:paraId="06FF4520" w14:textId="77777777" w:rsidR="000667F1" w:rsidRDefault="000667F1">
      <w:pPr>
        <w:rPr>
          <w:rFonts w:ascii="Times New Roman" w:eastAsia="Times New Roman" w:hAnsi="Times New Roman" w:cs="Times New Roman"/>
          <w:b/>
          <w:sz w:val="24"/>
          <w:szCs w:val="24"/>
        </w:rPr>
      </w:pPr>
    </w:p>
    <w:p w14:paraId="5711489F" w14:textId="77777777" w:rsidR="00210BD2" w:rsidRDefault="00210BD2">
      <w:pPr>
        <w:rPr>
          <w:rFonts w:ascii="Times New Roman" w:eastAsia="Times New Roman" w:hAnsi="Times New Roman" w:cs="Times New Roman"/>
        </w:rPr>
      </w:pPr>
    </w:p>
    <w:p w14:paraId="444D3BC7" w14:textId="77777777" w:rsidR="00931264" w:rsidRDefault="00931264">
      <w:pPr>
        <w:rPr>
          <w:rFonts w:ascii="Times New Roman" w:eastAsia="Times New Roman" w:hAnsi="Times New Roman" w:cs="Times New Roman"/>
        </w:rPr>
      </w:pPr>
    </w:p>
    <w:p w14:paraId="10AA5B07" w14:textId="77777777" w:rsidR="004F4C27" w:rsidRDefault="00D85C78">
      <w:pPr>
        <w:rPr>
          <w:rFonts w:ascii="Times New Roman" w:eastAsia="Times New Roman" w:hAnsi="Times New Roman" w:cs="Times New Roman"/>
        </w:rPr>
      </w:pPr>
      <w:r>
        <w:rPr>
          <w:noProof/>
          <w:lang w:bidi="ar-SA"/>
        </w:rPr>
        <w:lastRenderedPageBreak/>
        <mc:AlternateContent>
          <mc:Choice Requires="wps">
            <w:drawing>
              <wp:anchor distT="0" distB="0" distL="114300" distR="114300" simplePos="0" relativeHeight="251659264" behindDoc="0" locked="0" layoutInCell="1" hidden="0" allowOverlap="1" wp14:anchorId="6978FA63" wp14:editId="612A9402">
                <wp:simplePos x="0" y="0"/>
                <wp:positionH relativeFrom="column">
                  <wp:posOffset>-676274</wp:posOffset>
                </wp:positionH>
                <wp:positionV relativeFrom="paragraph">
                  <wp:posOffset>0</wp:posOffset>
                </wp:positionV>
                <wp:extent cx="6100763" cy="476250"/>
                <wp:effectExtent l="0" t="0" r="0" b="0"/>
                <wp:wrapNone/>
                <wp:docPr id="126" name="Rectangle 126"/>
                <wp:cNvGraphicFramePr/>
                <a:graphic xmlns:a="http://schemas.openxmlformats.org/drawingml/2006/main">
                  <a:graphicData uri="http://schemas.microsoft.com/office/word/2010/wordprocessingShape">
                    <wps:wsp>
                      <wps:cNvSpPr/>
                      <wps:spPr>
                        <a:xfrm>
                          <a:off x="2302763" y="3547590"/>
                          <a:ext cx="6086475" cy="464820"/>
                        </a:xfrm>
                        <a:prstGeom prst="rect">
                          <a:avLst/>
                        </a:prstGeom>
                        <a:noFill/>
                        <a:ln>
                          <a:noFill/>
                        </a:ln>
                      </wps:spPr>
                      <wps:txbx>
                        <w:txbxContent>
                          <w:p w14:paraId="0237D7FB" w14:textId="0993A14E" w:rsidR="004F4C27" w:rsidRDefault="00AB6F79">
                            <w:pPr>
                              <w:spacing w:line="258" w:lineRule="auto"/>
                              <w:textDirection w:val="btLr"/>
                            </w:pPr>
                            <w:r>
                              <w:rPr>
                                <w:rFonts w:ascii="Times New Roman" w:eastAsia="Times New Roman" w:hAnsi="Times New Roman" w:cs="Times New Roman"/>
                                <w:b/>
                                <w:color w:val="000000"/>
                                <w:sz w:val="28"/>
                              </w:rPr>
                              <w:t>3.5</w:t>
                            </w:r>
                            <w:r w:rsidR="00D85C78">
                              <w:rPr>
                                <w:rFonts w:ascii="Times New Roman" w:eastAsia="Times New Roman" w:hAnsi="Times New Roman" w:cs="Times New Roman"/>
                                <w:b/>
                                <w:color w:val="000000"/>
                                <w:sz w:val="28"/>
                              </w:rPr>
                              <w:t xml:space="preserve"> Gantt Chart</w:t>
                            </w:r>
                          </w:p>
                        </w:txbxContent>
                      </wps:txbx>
                      <wps:bodyPr spcFirstLastPara="1" wrap="square" lIns="91425" tIns="45700" rIns="91425" bIns="45700" anchor="t" anchorCtr="0">
                        <a:noAutofit/>
                      </wps:bodyPr>
                    </wps:wsp>
                  </a:graphicData>
                </a:graphic>
              </wp:anchor>
            </w:drawing>
          </mc:Choice>
          <mc:Fallback>
            <w:pict>
              <v:rect id="Rectangle 126" o:spid="_x0000_s1032" style="position:absolute;margin-left:-53.25pt;margin-top:0;width:480.4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" filled="f" stroked="f">
                <v:textbox inset="2.53958mm,1.2694mm,2.53958mm,1.2694mm">
                  <w:txbxContent>
                    <w:p w14:paraId="0237D7FB" w14:textId="0993A14E" w:rsidR="004F4C27" w:rsidRDefault="00AB6F79">
                      <w:pPr>
                        <w:spacing w:line="258" w:lineRule="auto"/>
                        <w:textDirection w:val="btLr"/>
                      </w:pPr>
                      <w:r>
                        <w:rPr>
                          <w:rFonts w:ascii="Times New Roman" w:eastAsia="Times New Roman" w:hAnsi="Times New Roman" w:cs="Times New Roman"/>
                          <w:b/>
                          <w:color w:val="000000"/>
                          <w:sz w:val="28"/>
                        </w:rPr>
                        <w:t>3.5</w:t>
                      </w:r>
                      <w:r w:rsidR="00D85C78">
                        <w:rPr>
                          <w:rFonts w:ascii="Times New Roman" w:eastAsia="Times New Roman" w:hAnsi="Times New Roman" w:cs="Times New Roman"/>
                          <w:b/>
                          <w:color w:val="000000"/>
                          <w:sz w:val="28"/>
                        </w:rPr>
                        <w:t xml:space="preserve"> Gantt Chart</w:t>
                      </w:r>
                    </w:p>
                  </w:txbxContent>
                </v:textbox>
              </v:rect>
            </w:pict>
          </mc:Fallback>
        </mc:AlternateContent>
      </w:r>
    </w:p>
    <w:p w14:paraId="7272C6B3" w14:textId="77777777" w:rsidR="004F4C27" w:rsidRDefault="004F4C27">
      <w:pPr>
        <w:rPr>
          <w:rFonts w:ascii="Times New Roman" w:eastAsia="Times New Roman" w:hAnsi="Times New Roman" w:cs="Times New Roman"/>
        </w:rPr>
      </w:pPr>
    </w:p>
    <w:tbl>
      <w:tblPr>
        <w:tblStyle w:val="a0"/>
        <w:tblW w:w="11540" w:type="dxa"/>
        <w:tblInd w:w="-1102" w:type="dxa"/>
        <w:tblLayout w:type="fixed"/>
        <w:tblLook w:val="0400" w:firstRow="0" w:lastRow="0" w:firstColumn="0" w:lastColumn="0" w:noHBand="0" w:noVBand="1"/>
      </w:tblPr>
      <w:tblGrid>
        <w:gridCol w:w="740"/>
        <w:gridCol w:w="2284"/>
        <w:gridCol w:w="861"/>
        <w:gridCol w:w="1002"/>
        <w:gridCol w:w="942"/>
        <w:gridCol w:w="922"/>
        <w:gridCol w:w="982"/>
        <w:gridCol w:w="942"/>
        <w:gridCol w:w="1042"/>
        <w:gridCol w:w="861"/>
        <w:gridCol w:w="962"/>
      </w:tblGrid>
      <w:tr w:rsidR="004F4C27" w14:paraId="58F95881" w14:textId="77777777">
        <w:trPr>
          <w:trHeight w:val="757"/>
        </w:trPr>
        <w:tc>
          <w:tcPr>
            <w:tcW w:w="740"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83DB2D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w:t>
            </w:r>
          </w:p>
          <w:p w14:paraId="3202DF03"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S. N</w:t>
            </w:r>
          </w:p>
        </w:tc>
        <w:tc>
          <w:tcPr>
            <w:tcW w:w="2284"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332481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br/>
              <w:t xml:space="preserve">          Tasks</w:t>
            </w:r>
          </w:p>
        </w:tc>
        <w:tc>
          <w:tcPr>
            <w:tcW w:w="861"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2B035CB7"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Nov</w:t>
            </w:r>
          </w:p>
          <w:p w14:paraId="3B089639"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xml:space="preserve">Week </w:t>
            </w:r>
          </w:p>
          <w:p w14:paraId="5377D5F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100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757FC42"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Nov</w:t>
            </w:r>
          </w:p>
          <w:p w14:paraId="45754B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3FD1664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9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5F4D410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Dec</w:t>
            </w:r>
          </w:p>
          <w:p w14:paraId="31C3985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37B7CDF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92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21657BD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Dec</w:t>
            </w:r>
          </w:p>
          <w:p w14:paraId="4D4B906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66F0E3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98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4247B13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Jan</w:t>
            </w:r>
          </w:p>
          <w:p w14:paraId="5366D84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2B8436AC"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9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0A322946"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Jan</w:t>
            </w:r>
          </w:p>
          <w:p w14:paraId="41660C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02ED87C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10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6D7E423E"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 xml:space="preserve">Feb </w:t>
            </w:r>
          </w:p>
          <w:p w14:paraId="1FC02EC7"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2ACF4237"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861"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6C2BFB1D"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 xml:space="preserve">Feb </w:t>
            </w:r>
          </w:p>
          <w:p w14:paraId="6E4D7E25"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2DED3FF6"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3 &amp; 4</w:t>
            </w:r>
          </w:p>
          <w:p w14:paraId="01BB9737" w14:textId="77777777" w:rsidR="004F4C27" w:rsidRDefault="004F4C27">
            <w:pPr>
              <w:rPr>
                <w:rFonts w:ascii="Times New Roman" w:eastAsia="Times New Roman" w:hAnsi="Times New Roman" w:cs="Times New Roman"/>
              </w:rPr>
            </w:pPr>
          </w:p>
        </w:tc>
        <w:tc>
          <w:tcPr>
            <w:tcW w:w="96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14A4BA1A"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March</w:t>
            </w:r>
          </w:p>
          <w:p w14:paraId="0E8435DE"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01133588"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1 &amp; 2</w:t>
            </w:r>
          </w:p>
        </w:tc>
      </w:tr>
      <w:tr w:rsidR="004F4C27" w14:paraId="2CCE5EA1" w14:textId="77777777">
        <w:trPr>
          <w:trHeight w:val="720"/>
        </w:trPr>
        <w:tc>
          <w:tcPr>
            <w:tcW w:w="740" w:type="dxa"/>
            <w:tcBorders>
              <w:top w:val="single" w:sz="24"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70C52C3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w:t>
            </w:r>
          </w:p>
        </w:tc>
        <w:tc>
          <w:tcPr>
            <w:tcW w:w="2284"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73F5AF5"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Requirement gathering and planning</w:t>
            </w:r>
          </w:p>
        </w:tc>
        <w:tc>
          <w:tcPr>
            <w:tcW w:w="861" w:type="dxa"/>
            <w:tcBorders>
              <w:top w:val="single" w:sz="24"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4913C6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2C6F54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5BBEDDE"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75A1586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9C86F4F"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962FD1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59461E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387DA3A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6FB2BD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7780C5CF" w14:textId="77777777">
        <w:trPr>
          <w:trHeight w:val="5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041119D0"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2.</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F17F371"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Analysis</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74E2F65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2113B9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2A284E4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674EB5C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1A08CE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74A4C3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859B83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44FCC33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2FDAC9E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400731D8" w14:textId="77777777">
        <w:trPr>
          <w:trHeight w:val="720"/>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2231920F"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3.</w:t>
            </w:r>
          </w:p>
        </w:tc>
        <w:tc>
          <w:tcPr>
            <w:tcW w:w="2284"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2BD06AA"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Designing</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08B590F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3886E1BE"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298F0E9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02F852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A14224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172DF7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EF3DFD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7CDF7F3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51F6234"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08E36C8A" w14:textId="77777777">
        <w:trPr>
          <w:trHeight w:val="6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6F0FF3D9"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4.</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20AB781"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Coding &amp; Hardware Implementation</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002EAA7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94DEEC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DCDD21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C025C8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1A3DF9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6C4663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79209B8"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8BCB7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66092BD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1624ACA7" w14:textId="77777777">
        <w:trPr>
          <w:trHeight w:val="6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17C79BAA"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5.</w:t>
            </w:r>
          </w:p>
        </w:tc>
        <w:tc>
          <w:tcPr>
            <w:tcW w:w="2284"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FAB7EB4"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Testing and debugging</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128B73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2090A6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4D1D1"/>
            <w:tcMar>
              <w:top w:w="15" w:type="dxa"/>
              <w:left w:w="94" w:type="dxa"/>
              <w:bottom w:w="0" w:type="dxa"/>
              <w:right w:w="94" w:type="dxa"/>
            </w:tcMar>
          </w:tcPr>
          <w:p w14:paraId="4FDFDF7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A8CA2D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050A87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4D1D1"/>
            <w:tcMar>
              <w:top w:w="15" w:type="dxa"/>
              <w:left w:w="94" w:type="dxa"/>
              <w:bottom w:w="0" w:type="dxa"/>
              <w:right w:w="94" w:type="dxa"/>
            </w:tcMar>
          </w:tcPr>
          <w:p w14:paraId="115BAF3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055D2CCB"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628C257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586F9A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6A0BEDD0" w14:textId="77777777">
        <w:trPr>
          <w:trHeight w:val="650"/>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1800377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6.</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B5DB8C9"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Documentation</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586D2F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057D5F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4B88A8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06A7F594"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484E4A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2944320F"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41323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2FDD0B"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F3FB4E8"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bl>
    <w:p w14:paraId="66AF33FB" w14:textId="77777777" w:rsidR="004F4C27" w:rsidRDefault="004F4C27">
      <w:pPr>
        <w:rPr>
          <w:rFonts w:ascii="Times New Roman" w:eastAsia="Times New Roman" w:hAnsi="Times New Roman" w:cs="Times New Roman"/>
        </w:rPr>
      </w:pPr>
    </w:p>
    <w:p w14:paraId="6A6A01D7" w14:textId="77777777" w:rsidR="004F4C27" w:rsidRDefault="00D85C78">
      <w:pPr>
        <w:rPr>
          <w:rFonts w:ascii="Times New Roman" w:eastAsia="Times New Roman" w:hAnsi="Times New Roman" w:cs="Times New Roman"/>
          <w:b/>
          <w:sz w:val="28"/>
          <w:szCs w:val="28"/>
        </w:rPr>
      </w:pPr>
      <w:r>
        <w:rPr>
          <w:rFonts w:ascii="Times New Roman" w:eastAsia="Times New Roman" w:hAnsi="Times New Roman" w:cs="Times New Roman"/>
          <w:u w:val="single"/>
        </w:rPr>
        <w:t>Total time: 18 weeks (4.5 months)</w:t>
      </w:r>
    </w:p>
    <w:p w14:paraId="06ECAE26" w14:textId="77777777" w:rsidR="000667F1" w:rsidRDefault="00000000" w:rsidP="000667F1">
      <w:pPr>
        <w:jc w:val="center"/>
      </w:pPr>
      <w:sdt>
        <w:sdtPr>
          <w:tag w:val="goog_rdk_111"/>
          <w:id w:val="687418303"/>
        </w:sdtPr>
        <w:sdtContent>
          <w:sdt>
            <w:sdtPr>
              <w:tag w:val="goog_rdk_110"/>
              <w:id w:val="-1650748603"/>
              <w:showingPlcHdr/>
            </w:sdtPr>
            <w:sdtContent>
              <w:r w:rsidR="000667F1">
                <w:t xml:space="preserve">     </w:t>
              </w:r>
            </w:sdtContent>
          </w:sdt>
        </w:sdtContent>
      </w:sdt>
    </w:p>
    <w:p w14:paraId="2A87A566" w14:textId="77777777" w:rsidR="000667F1" w:rsidRDefault="000667F1" w:rsidP="000667F1">
      <w:pPr>
        <w:jc w:val="center"/>
      </w:pPr>
    </w:p>
    <w:p w14:paraId="42C2AC86" w14:textId="77777777" w:rsidR="000667F1" w:rsidRDefault="000667F1" w:rsidP="000667F1">
      <w:pPr>
        <w:jc w:val="center"/>
      </w:pPr>
    </w:p>
    <w:p w14:paraId="4FF890BB" w14:textId="77777777" w:rsidR="000667F1" w:rsidRDefault="000667F1" w:rsidP="000667F1">
      <w:pPr>
        <w:jc w:val="center"/>
      </w:pPr>
    </w:p>
    <w:p w14:paraId="47EF8115" w14:textId="77777777" w:rsidR="000667F1" w:rsidRDefault="000667F1" w:rsidP="000667F1">
      <w:pPr>
        <w:jc w:val="center"/>
      </w:pPr>
    </w:p>
    <w:p w14:paraId="5CA172CC" w14:textId="77777777" w:rsidR="000667F1" w:rsidRDefault="000667F1" w:rsidP="000667F1">
      <w:pPr>
        <w:jc w:val="center"/>
      </w:pPr>
    </w:p>
    <w:p w14:paraId="6951F414" w14:textId="77777777" w:rsidR="000667F1" w:rsidRDefault="000667F1" w:rsidP="000667F1">
      <w:pPr>
        <w:jc w:val="center"/>
      </w:pPr>
    </w:p>
    <w:p w14:paraId="7FCDC8CE" w14:textId="77777777" w:rsidR="00210BD2" w:rsidRDefault="00210BD2" w:rsidP="000667F1">
      <w:pPr>
        <w:jc w:val="center"/>
      </w:pPr>
    </w:p>
    <w:p w14:paraId="149D7F40" w14:textId="77777777" w:rsidR="00210BD2" w:rsidRDefault="00210BD2" w:rsidP="000667F1">
      <w:pPr>
        <w:jc w:val="center"/>
      </w:pPr>
    </w:p>
    <w:p w14:paraId="0E84416C" w14:textId="77777777" w:rsidR="000667F1" w:rsidRDefault="000667F1" w:rsidP="000667F1">
      <w:pPr>
        <w:jc w:val="center"/>
      </w:pPr>
    </w:p>
    <w:p w14:paraId="2262420C" w14:textId="77777777" w:rsidR="000667F1" w:rsidRDefault="000667F1" w:rsidP="000667F1">
      <w:pPr>
        <w:jc w:val="center"/>
      </w:pPr>
    </w:p>
    <w:p w14:paraId="7C4189B8" w14:textId="2D0E8DCA" w:rsidR="004F4C27" w:rsidRPr="000667F1" w:rsidRDefault="00D85C78" w:rsidP="000667F1">
      <w:pPr>
        <w:jc w:val="center"/>
        <w:rPr>
          <w:rFonts w:ascii="Times New Roman" w:eastAsia="Times New Roman" w:hAnsi="Times New Roman" w:cs="Times New Roman"/>
          <w:b/>
          <w:sz w:val="36"/>
          <w:szCs w:val="36"/>
        </w:rPr>
      </w:pPr>
      <w:r w:rsidRPr="000667F1">
        <w:rPr>
          <w:rFonts w:ascii="Times New Roman" w:eastAsia="Times New Roman" w:hAnsi="Times New Roman" w:cs="Times New Roman"/>
          <w:b/>
          <w:color w:val="000000"/>
          <w:sz w:val="28"/>
          <w:szCs w:val="28"/>
        </w:rPr>
        <w:lastRenderedPageBreak/>
        <w:t>Chapter 4: System Development and Implementation</w:t>
      </w:r>
    </w:p>
    <w:p w14:paraId="794D5280" w14:textId="77777777" w:rsidR="004F4C27" w:rsidRDefault="004F4C27">
      <w:pPr>
        <w:pStyle w:val="Heading2"/>
        <w:spacing w:line="360" w:lineRule="auto"/>
        <w:jc w:val="both"/>
        <w:rPr>
          <w:rFonts w:ascii="Times New Roman" w:eastAsia="Times New Roman" w:hAnsi="Times New Roman" w:cs="Times New Roman"/>
          <w:sz w:val="24"/>
          <w:szCs w:val="24"/>
        </w:rPr>
      </w:pPr>
      <w:bookmarkStart w:id="1" w:name="_heading=h.gjdgxs" w:colFirst="0" w:colLast="0"/>
      <w:bookmarkEnd w:id="1"/>
    </w:p>
    <w:p w14:paraId="2662DFAE" w14:textId="77777777" w:rsidR="004F4C27" w:rsidRDefault="004F4C27"/>
    <w:p w14:paraId="3A2BCE55" w14:textId="77777777" w:rsidR="004F4C27" w:rsidRDefault="00D85C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Software Specifications</w:t>
      </w:r>
    </w:p>
    <w:p w14:paraId="3D976E97" w14:textId="77777777" w:rsidR="004F4C27" w:rsidRDefault="00D85C7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software specification we have used for development:</w:t>
      </w:r>
    </w:p>
    <w:p w14:paraId="757A7D48"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10 Operating System </w:t>
      </w:r>
    </w:p>
    <w:p w14:paraId="7725189B"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Keil uVision5</w:t>
      </w:r>
    </w:p>
    <w:p w14:paraId="652DF069"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Proteus 8 Professional</w:t>
      </w:r>
    </w:p>
    <w:p w14:paraId="2E6CE0F6" w14:textId="77777777" w:rsidR="004F4C27" w:rsidRDefault="004F4C27">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4"/>
          <w:szCs w:val="24"/>
        </w:rPr>
      </w:pPr>
    </w:p>
    <w:p w14:paraId="21FEF7AA" w14:textId="77777777" w:rsidR="004F4C27" w:rsidRDefault="00D85C7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Specifications</w:t>
      </w:r>
    </w:p>
    <w:p w14:paraId="4D6FF45F" w14:textId="77777777" w:rsidR="004F4C27" w:rsidRDefault="00D85C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specification we have used for development:</w:t>
      </w:r>
    </w:p>
    <w:p w14:paraId="5AFEC284" w14:textId="77777777" w:rsidR="004F4C27" w:rsidRDefault="00D85C78">
      <w:pPr>
        <w:numPr>
          <w:ilvl w:val="0"/>
          <w:numId w:val="8"/>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Intel Core i5</w:t>
      </w:r>
    </w:p>
    <w:p w14:paraId="7A793244" w14:textId="77777777" w:rsidR="004F4C27" w:rsidRDefault="00D85C78">
      <w:pPr>
        <w:numPr>
          <w:ilvl w:val="0"/>
          <w:numId w:val="8"/>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8GB</w:t>
      </w:r>
    </w:p>
    <w:p w14:paraId="168A659F" w14:textId="77777777" w:rsidR="004F4C27" w:rsidRDefault="00D85C78">
      <w:pPr>
        <w:numPr>
          <w:ilvl w:val="0"/>
          <w:numId w:val="8"/>
        </w:num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SSD: 512GB</w:t>
      </w:r>
    </w:p>
    <w:p w14:paraId="5669559C" w14:textId="77777777" w:rsidR="004F4C27" w:rsidRDefault="004F4C27">
      <w:pPr>
        <w:jc w:val="center"/>
        <w:rPr>
          <w:rFonts w:ascii="Times New Roman" w:eastAsia="Times New Roman" w:hAnsi="Times New Roman" w:cs="Times New Roman"/>
          <w:b/>
          <w:sz w:val="32"/>
          <w:szCs w:val="32"/>
        </w:rPr>
      </w:pPr>
    </w:p>
    <w:p w14:paraId="22061B23" w14:textId="77777777" w:rsidR="004F4C27" w:rsidRDefault="004F4C27">
      <w:pPr>
        <w:jc w:val="center"/>
        <w:rPr>
          <w:rFonts w:ascii="Times New Roman" w:eastAsia="Times New Roman" w:hAnsi="Times New Roman" w:cs="Times New Roman"/>
          <w:b/>
          <w:sz w:val="32"/>
          <w:szCs w:val="32"/>
        </w:rPr>
      </w:pPr>
    </w:p>
    <w:p w14:paraId="5F4BE2E8" w14:textId="77777777" w:rsidR="004F4C27" w:rsidRDefault="004F4C27">
      <w:pPr>
        <w:jc w:val="center"/>
        <w:rPr>
          <w:rFonts w:ascii="Times New Roman" w:eastAsia="Times New Roman" w:hAnsi="Times New Roman" w:cs="Times New Roman"/>
          <w:b/>
          <w:sz w:val="32"/>
          <w:szCs w:val="32"/>
        </w:rPr>
      </w:pPr>
    </w:p>
    <w:p w14:paraId="7D4CCC46" w14:textId="77777777" w:rsidR="004F4C27" w:rsidRDefault="004F4C27">
      <w:pPr>
        <w:jc w:val="center"/>
        <w:rPr>
          <w:rFonts w:ascii="Times New Roman" w:eastAsia="Times New Roman" w:hAnsi="Times New Roman" w:cs="Times New Roman"/>
          <w:b/>
          <w:sz w:val="32"/>
          <w:szCs w:val="32"/>
        </w:rPr>
      </w:pPr>
    </w:p>
    <w:p w14:paraId="06458C26" w14:textId="77777777" w:rsidR="004F4C27" w:rsidRDefault="004F4C27">
      <w:pPr>
        <w:jc w:val="center"/>
        <w:rPr>
          <w:rFonts w:ascii="Times New Roman" w:eastAsia="Times New Roman" w:hAnsi="Times New Roman" w:cs="Times New Roman"/>
          <w:b/>
          <w:sz w:val="32"/>
          <w:szCs w:val="32"/>
        </w:rPr>
      </w:pPr>
    </w:p>
    <w:p w14:paraId="351E44E1" w14:textId="77777777" w:rsidR="004F4C27" w:rsidRDefault="004F4C27">
      <w:pPr>
        <w:jc w:val="center"/>
        <w:rPr>
          <w:rFonts w:ascii="Times New Roman" w:eastAsia="Times New Roman" w:hAnsi="Times New Roman" w:cs="Times New Roman"/>
          <w:b/>
          <w:sz w:val="32"/>
          <w:szCs w:val="32"/>
        </w:rPr>
      </w:pPr>
    </w:p>
    <w:p w14:paraId="6545329E" w14:textId="77777777" w:rsidR="004F4C27" w:rsidRDefault="004F4C27">
      <w:pPr>
        <w:jc w:val="center"/>
        <w:rPr>
          <w:rFonts w:ascii="Times New Roman" w:eastAsia="Times New Roman" w:hAnsi="Times New Roman" w:cs="Times New Roman"/>
          <w:b/>
          <w:sz w:val="32"/>
          <w:szCs w:val="32"/>
        </w:rPr>
      </w:pPr>
    </w:p>
    <w:p w14:paraId="2AB3D129" w14:textId="77777777" w:rsidR="004F4C27" w:rsidRDefault="004F4C27">
      <w:pPr>
        <w:jc w:val="center"/>
        <w:rPr>
          <w:rFonts w:ascii="Times New Roman" w:eastAsia="Times New Roman" w:hAnsi="Times New Roman" w:cs="Times New Roman"/>
          <w:b/>
          <w:sz w:val="32"/>
          <w:szCs w:val="32"/>
        </w:rPr>
      </w:pPr>
    </w:p>
    <w:p w14:paraId="4F6BCBBD" w14:textId="77777777" w:rsidR="004F4C27" w:rsidRDefault="004F4C27">
      <w:pPr>
        <w:jc w:val="center"/>
        <w:rPr>
          <w:rFonts w:ascii="Times New Roman" w:eastAsia="Times New Roman" w:hAnsi="Times New Roman" w:cs="Times New Roman"/>
          <w:b/>
          <w:sz w:val="32"/>
          <w:szCs w:val="32"/>
        </w:rPr>
      </w:pPr>
    </w:p>
    <w:p w14:paraId="7573F430" w14:textId="77777777" w:rsidR="004F4C27" w:rsidRDefault="004F4C27">
      <w:pPr>
        <w:jc w:val="center"/>
        <w:rPr>
          <w:rFonts w:ascii="Times New Roman" w:eastAsia="Times New Roman" w:hAnsi="Times New Roman" w:cs="Times New Roman"/>
          <w:b/>
          <w:sz w:val="32"/>
          <w:szCs w:val="32"/>
        </w:rPr>
      </w:pPr>
    </w:p>
    <w:p w14:paraId="7C6BD02B" w14:textId="77777777" w:rsidR="004F4C27" w:rsidRDefault="004F4C27">
      <w:pPr>
        <w:jc w:val="center"/>
        <w:rPr>
          <w:rFonts w:ascii="Times New Roman" w:eastAsia="Times New Roman" w:hAnsi="Times New Roman" w:cs="Times New Roman"/>
          <w:b/>
          <w:sz w:val="32"/>
          <w:szCs w:val="32"/>
        </w:rPr>
      </w:pPr>
    </w:p>
    <w:p w14:paraId="4F1DEFD7" w14:textId="77777777" w:rsidR="004F4C27" w:rsidRDefault="00D85C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 Conclusion</w:t>
      </w:r>
    </w:p>
    <w:p w14:paraId="4A86EC70" w14:textId="77777777" w:rsidR="004F4C27" w:rsidRDefault="004F4C27">
      <w:pPr>
        <w:rPr>
          <w:rFonts w:ascii="Times New Roman" w:eastAsia="Times New Roman" w:hAnsi="Times New Roman" w:cs="Times New Roman"/>
          <w:b/>
          <w:sz w:val="32"/>
          <w:szCs w:val="32"/>
        </w:rPr>
      </w:pPr>
    </w:p>
    <w:p w14:paraId="35295CA8" w14:textId="77777777" w:rsidR="004F4C27" w:rsidRDefault="00D85C7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Pr>
          <w:rFonts w:ascii="Times New Roman" w:eastAsia="Times New Roman" w:hAnsi="Times New Roman" w:cs="Times New Roman"/>
          <w:b/>
          <w:sz w:val="28"/>
          <w:szCs w:val="28"/>
        </w:rPr>
        <w:tab/>
        <w:t>Conclusion</w:t>
      </w:r>
    </w:p>
    <w:p w14:paraId="0073B852" w14:textId="5EDDB2A6" w:rsidR="006057B7" w:rsidRPr="006057B7" w:rsidRDefault="006057B7" w:rsidP="006057B7">
      <w:pPr>
        <w:spacing w:line="360" w:lineRule="auto"/>
        <w:jc w:val="both"/>
        <w:rPr>
          <w:rFonts w:ascii="Times New Roman" w:eastAsia="Times New Roman" w:hAnsi="Times New Roman" w:cs="Times New Roman"/>
          <w:sz w:val="24"/>
          <w:szCs w:val="24"/>
        </w:rPr>
      </w:pPr>
      <w:r w:rsidRPr="006057B7">
        <w:rPr>
          <w:rFonts w:ascii="Times New Roman" w:eastAsia="Times New Roman" w:hAnsi="Times New Roman" w:cs="Times New Roman"/>
          <w:sz w:val="24"/>
          <w:szCs w:val="24"/>
        </w:rPr>
        <w:t>Automatic control of street light is microcontroller (8051) based project.</w:t>
      </w:r>
      <w:r>
        <w:rPr>
          <w:rFonts w:ascii="Times New Roman" w:eastAsia="Times New Roman" w:hAnsi="Times New Roman" w:cs="Times New Roman"/>
          <w:sz w:val="24"/>
          <w:szCs w:val="24"/>
        </w:rPr>
        <w:t xml:space="preserve"> </w:t>
      </w:r>
      <w:r w:rsidRPr="006057B7">
        <w:rPr>
          <w:rFonts w:ascii="Times New Roman" w:eastAsia="Times New Roman" w:hAnsi="Times New Roman" w:cs="Times New Roman"/>
          <w:sz w:val="24"/>
          <w:szCs w:val="24"/>
        </w:rPr>
        <w:t xml:space="preserve">The main purpose or objective of this project is </w:t>
      </w:r>
      <w:r w:rsidR="00E16BFC" w:rsidRPr="006057B7">
        <w:rPr>
          <w:rFonts w:ascii="Times New Roman" w:eastAsia="Times New Roman" w:hAnsi="Times New Roman" w:cs="Times New Roman"/>
          <w:sz w:val="24"/>
          <w:szCs w:val="24"/>
        </w:rPr>
        <w:t>reduced</w:t>
      </w:r>
      <w:r w:rsidRPr="006057B7">
        <w:rPr>
          <w:rFonts w:ascii="Times New Roman" w:eastAsia="Times New Roman" w:hAnsi="Times New Roman" w:cs="Times New Roman"/>
          <w:sz w:val="24"/>
          <w:szCs w:val="24"/>
        </w:rPr>
        <w:t xml:space="preserve"> electricity wastage.</w:t>
      </w:r>
      <w:r>
        <w:rPr>
          <w:rFonts w:ascii="Times New Roman" w:eastAsia="Times New Roman" w:hAnsi="Times New Roman" w:cs="Times New Roman"/>
          <w:sz w:val="24"/>
          <w:szCs w:val="24"/>
        </w:rPr>
        <w:t xml:space="preserve"> </w:t>
      </w:r>
      <w:r w:rsidRPr="006057B7">
        <w:rPr>
          <w:rFonts w:ascii="Times New Roman" w:eastAsia="Times New Roman" w:hAnsi="Times New Roman" w:cs="Times New Roman"/>
          <w:sz w:val="24"/>
          <w:szCs w:val="24"/>
        </w:rPr>
        <w:t>It is most beneficial project for developing countries. When you are too much busy to manage then it is very useful for you and also this project saves your time and energy.</w:t>
      </w:r>
    </w:p>
    <w:p w14:paraId="42CDC3B1" w14:textId="77777777" w:rsidR="004F4C27" w:rsidRDefault="004F4C27">
      <w:pPr>
        <w:spacing w:line="360" w:lineRule="auto"/>
        <w:jc w:val="both"/>
        <w:rPr>
          <w:rFonts w:ascii="Times New Roman" w:eastAsia="Times New Roman" w:hAnsi="Times New Roman" w:cs="Times New Roman"/>
          <w:sz w:val="24"/>
          <w:szCs w:val="24"/>
        </w:rPr>
      </w:pPr>
    </w:p>
    <w:p w14:paraId="2839A7DE" w14:textId="0C45A185" w:rsidR="004F4C27" w:rsidRPr="00AA0B20" w:rsidRDefault="00D85C78" w:rsidP="00AA0B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Limitations of this project</w:t>
      </w:r>
    </w:p>
    <w:p w14:paraId="46E9B0E9" w14:textId="77777777" w:rsidR="004F4C27" w:rsidRDefault="00D85C78">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cannot be accessed remotely (using mobile phones).</w:t>
      </w:r>
    </w:p>
    <w:p w14:paraId="0E34BC81" w14:textId="77777777" w:rsidR="004F4C27" w:rsidRDefault="004F4C27" w:rsidP="00FA0E9F">
      <w:pPr>
        <w:spacing w:line="360" w:lineRule="auto"/>
        <w:jc w:val="both"/>
        <w:rPr>
          <w:rFonts w:ascii="Times New Roman" w:eastAsia="Times New Roman" w:hAnsi="Times New Roman" w:cs="Times New Roman"/>
          <w:sz w:val="24"/>
          <w:szCs w:val="24"/>
        </w:rPr>
      </w:pPr>
    </w:p>
    <w:p w14:paraId="18305CE2" w14:textId="77777777" w:rsidR="004F4C27" w:rsidRDefault="00D85C7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Future Enhancements</w:t>
      </w:r>
    </w:p>
    <w:p w14:paraId="20B3906B" w14:textId="104715A2" w:rsidR="004F4C27" w:rsidRDefault="00D85C78" w:rsidP="00E16BF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00E16BFC">
        <w:rPr>
          <w:rFonts w:ascii="Times New Roman" w:eastAsia="Times New Roman" w:hAnsi="Times New Roman" w:cs="Times New Roman"/>
          <w:color w:val="000000"/>
          <w:sz w:val="24"/>
          <w:szCs w:val="24"/>
        </w:rPr>
        <w:t>solar energy to power the system.</w:t>
      </w:r>
    </w:p>
    <w:p w14:paraId="1215A8E4" w14:textId="58D6975F" w:rsidR="00E16BFC" w:rsidRPr="00E16BFC" w:rsidRDefault="00E16BFC" w:rsidP="00E16BF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Displaying the present conditions like light intensity and temperature on the LCD.</w:t>
      </w:r>
    </w:p>
    <w:p w14:paraId="23B812CB" w14:textId="77777777" w:rsidR="004F4C27" w:rsidRDefault="004F4C27">
      <w:pPr>
        <w:jc w:val="center"/>
        <w:rPr>
          <w:rFonts w:ascii="Times New Roman" w:eastAsia="Times New Roman" w:hAnsi="Times New Roman" w:cs="Times New Roman"/>
          <w:b/>
          <w:sz w:val="28"/>
          <w:szCs w:val="28"/>
        </w:rPr>
      </w:pPr>
    </w:p>
    <w:p w14:paraId="67B5B8E1" w14:textId="77777777" w:rsidR="004F4C27" w:rsidRDefault="004F4C27">
      <w:pPr>
        <w:jc w:val="center"/>
        <w:rPr>
          <w:rFonts w:ascii="Arial" w:eastAsia="Arial" w:hAnsi="Arial" w:cs="Arial"/>
          <w:b/>
          <w:sz w:val="28"/>
          <w:szCs w:val="28"/>
        </w:rPr>
      </w:pPr>
    </w:p>
    <w:p w14:paraId="4182865A" w14:textId="77777777" w:rsidR="004F4C27" w:rsidRDefault="004F4C27">
      <w:pPr>
        <w:jc w:val="center"/>
        <w:rPr>
          <w:rFonts w:ascii="Arial" w:eastAsia="Arial" w:hAnsi="Arial" w:cs="Arial"/>
          <w:b/>
          <w:sz w:val="28"/>
          <w:szCs w:val="28"/>
        </w:rPr>
      </w:pPr>
    </w:p>
    <w:p w14:paraId="4768F2C7" w14:textId="77777777" w:rsidR="004F4C27" w:rsidRDefault="004F4C27">
      <w:pPr>
        <w:rPr>
          <w:rFonts w:ascii="Arial" w:eastAsia="Arial" w:hAnsi="Arial" w:cs="Arial"/>
          <w:b/>
          <w:sz w:val="28"/>
          <w:szCs w:val="28"/>
        </w:rPr>
      </w:pPr>
    </w:p>
    <w:p w14:paraId="20368C18" w14:textId="763FDA4C" w:rsidR="004F4C27" w:rsidRDefault="004F4C27">
      <w:pPr>
        <w:rPr>
          <w:rFonts w:ascii="Arial" w:eastAsia="Arial" w:hAnsi="Arial" w:cs="Arial"/>
          <w:b/>
          <w:sz w:val="28"/>
          <w:szCs w:val="28"/>
        </w:rPr>
      </w:pPr>
    </w:p>
    <w:p w14:paraId="0AA68961" w14:textId="31F0F3C7" w:rsidR="005349E2" w:rsidRDefault="005349E2">
      <w:pPr>
        <w:rPr>
          <w:rFonts w:ascii="Arial" w:eastAsia="Arial" w:hAnsi="Arial" w:cs="Arial"/>
          <w:b/>
          <w:sz w:val="28"/>
          <w:szCs w:val="28"/>
        </w:rPr>
      </w:pPr>
    </w:p>
    <w:p w14:paraId="03C4F336" w14:textId="35B310E5" w:rsidR="005349E2" w:rsidRDefault="005349E2">
      <w:pPr>
        <w:rPr>
          <w:rFonts w:ascii="Arial" w:eastAsia="Arial" w:hAnsi="Arial" w:cs="Arial"/>
          <w:b/>
          <w:sz w:val="28"/>
          <w:szCs w:val="28"/>
        </w:rPr>
      </w:pPr>
    </w:p>
    <w:p w14:paraId="319BF676" w14:textId="3B79FBEB" w:rsidR="005349E2" w:rsidRDefault="005349E2">
      <w:pPr>
        <w:rPr>
          <w:rFonts w:ascii="Arial" w:eastAsia="Arial" w:hAnsi="Arial" w:cs="Arial"/>
          <w:b/>
          <w:sz w:val="28"/>
          <w:szCs w:val="28"/>
        </w:rPr>
      </w:pPr>
    </w:p>
    <w:p w14:paraId="51C22922" w14:textId="77777777" w:rsidR="00E16BFC" w:rsidRDefault="00E16BFC">
      <w:pPr>
        <w:rPr>
          <w:rFonts w:ascii="Arial" w:eastAsia="Arial" w:hAnsi="Arial" w:cs="Arial"/>
          <w:b/>
          <w:sz w:val="28"/>
          <w:szCs w:val="28"/>
        </w:rPr>
      </w:pPr>
    </w:p>
    <w:p w14:paraId="7E5B68FF" w14:textId="77777777" w:rsidR="00A42577" w:rsidRDefault="00A42577">
      <w:pPr>
        <w:rPr>
          <w:rFonts w:ascii="Arial" w:eastAsia="Arial" w:hAnsi="Arial" w:cs="Arial"/>
          <w:b/>
          <w:sz w:val="28"/>
          <w:szCs w:val="28"/>
        </w:rPr>
      </w:pPr>
    </w:p>
    <w:p w14:paraId="0A4FC098" w14:textId="77777777" w:rsidR="00FA0E9F" w:rsidRDefault="00FA0E9F">
      <w:pPr>
        <w:rPr>
          <w:rFonts w:ascii="Arial" w:eastAsia="Arial" w:hAnsi="Arial" w:cs="Arial"/>
          <w:b/>
          <w:sz w:val="28"/>
          <w:szCs w:val="28"/>
        </w:rPr>
      </w:pPr>
    </w:p>
    <w:p w14:paraId="67A9395A" w14:textId="77777777" w:rsidR="004F4C27" w:rsidRDefault="00D85C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20A1A38" w14:textId="77777777" w:rsidR="004F4C27" w:rsidRPr="009D4BB6" w:rsidRDefault="004F4C27" w:rsidP="009D4BB6">
      <w:pPr>
        <w:pStyle w:val="ListParagraph"/>
        <w:pBdr>
          <w:top w:val="nil"/>
          <w:left w:val="nil"/>
          <w:bottom w:val="nil"/>
          <w:right w:val="nil"/>
          <w:between w:val="nil"/>
        </w:pBdr>
        <w:ind w:left="1440"/>
        <w:rPr>
          <w:rFonts w:ascii="Times New Roman" w:eastAsia="Times New Roman" w:hAnsi="Times New Roman" w:cs="Times New Roman"/>
          <w:color w:val="000000"/>
          <w:sz w:val="32"/>
          <w:szCs w:val="32"/>
        </w:rPr>
      </w:pPr>
    </w:p>
    <w:p w14:paraId="3956F842" w14:textId="77777777" w:rsidR="000E2343" w:rsidRDefault="000E2343" w:rsidP="009D4BB6">
      <w:pPr>
        <w:pStyle w:val="NormalWeb"/>
        <w:numPr>
          <w:ilvl w:val="0"/>
          <w:numId w:val="23"/>
        </w:numPr>
        <w:spacing w:before="0" w:beforeAutospacing="0" w:after="0" w:afterAutospacing="0" w:line="480" w:lineRule="auto"/>
      </w:pPr>
      <w:r>
        <w:t xml:space="preserve">Technologies, M. (2022, December 25). </w:t>
      </w:r>
      <w:r>
        <w:rPr>
          <w:i/>
          <w:iCs/>
        </w:rPr>
        <w:t>Automatic Room light Controller with Visitor Counter</w:t>
      </w:r>
      <w:r>
        <w:t xml:space="preserve">. </w:t>
      </w:r>
      <w:proofErr w:type="spellStart"/>
      <w:r>
        <w:t>Microtronics</w:t>
      </w:r>
      <w:proofErr w:type="spellEnd"/>
      <w:r>
        <w:t xml:space="preserve"> Technologies. https://www.projectsof8051.com/automatic-room-light-controller-with-visitor-counter/</w:t>
      </w:r>
    </w:p>
    <w:p w14:paraId="705BD302" w14:textId="63DDA33D" w:rsidR="004F4C27" w:rsidRDefault="004F4C27" w:rsidP="009D4BB6">
      <w:pPr>
        <w:spacing w:line="360" w:lineRule="auto"/>
        <w:ind w:firstLine="60"/>
        <w:jc w:val="both"/>
        <w:rPr>
          <w:rFonts w:ascii="Times New Roman" w:eastAsia="Times New Roman" w:hAnsi="Times New Roman" w:cs="Times New Roman"/>
          <w:color w:val="000000"/>
          <w:sz w:val="24"/>
          <w:szCs w:val="24"/>
        </w:rPr>
      </w:pPr>
    </w:p>
    <w:p w14:paraId="0DBAE506" w14:textId="77777777" w:rsidR="004F4C27" w:rsidRPr="009D4BB6" w:rsidRDefault="00D85C78" w:rsidP="009D4BB6">
      <w:pPr>
        <w:pStyle w:val="ListParagraph"/>
        <w:numPr>
          <w:ilvl w:val="0"/>
          <w:numId w:val="23"/>
        </w:numPr>
        <w:spacing w:after="0" w:line="480" w:lineRule="auto"/>
        <w:rPr>
          <w:rFonts w:ascii="Times New Roman" w:eastAsia="Times New Roman" w:hAnsi="Times New Roman" w:cs="Times New Roman"/>
          <w:sz w:val="24"/>
          <w:szCs w:val="24"/>
        </w:rPr>
      </w:pPr>
      <w:r w:rsidRPr="009D4BB6">
        <w:rPr>
          <w:rFonts w:ascii="Times New Roman" w:eastAsia="Times New Roman" w:hAnsi="Times New Roman" w:cs="Times New Roman"/>
          <w:sz w:val="24"/>
          <w:szCs w:val="24"/>
        </w:rPr>
        <w:t xml:space="preserve">Lab, M. (2017, April 25). </w:t>
      </w:r>
      <w:r w:rsidRPr="009D4BB6">
        <w:rPr>
          <w:rFonts w:ascii="Times New Roman" w:eastAsia="Times New Roman" w:hAnsi="Times New Roman" w:cs="Times New Roman"/>
          <w:i/>
          <w:sz w:val="24"/>
          <w:szCs w:val="24"/>
        </w:rPr>
        <w:t>Automatic control of street lights</w:t>
      </w:r>
      <w:r w:rsidRPr="009D4BB6">
        <w:rPr>
          <w:rFonts w:ascii="Times New Roman" w:eastAsia="Times New Roman" w:hAnsi="Times New Roman" w:cs="Times New Roman"/>
          <w:sz w:val="24"/>
          <w:szCs w:val="24"/>
        </w:rPr>
        <w:t>. Microcontrollers Lab. https://microcontrollerslab.com/automatic-control-of-street-lights/</w:t>
      </w:r>
    </w:p>
    <w:p w14:paraId="4E3D96E6" w14:textId="77777777" w:rsidR="004F4C27" w:rsidRDefault="004F4C27">
      <w:pPr>
        <w:rPr>
          <w:rFonts w:ascii="Times New Roman" w:eastAsia="Times New Roman" w:hAnsi="Times New Roman" w:cs="Times New Roman"/>
          <w:color w:val="000000"/>
          <w:sz w:val="28"/>
          <w:szCs w:val="28"/>
        </w:rPr>
      </w:pPr>
    </w:p>
    <w:p w14:paraId="2BD2CB93" w14:textId="77777777" w:rsidR="004F4C27" w:rsidRDefault="004F4C27">
      <w:pPr>
        <w:jc w:val="center"/>
        <w:rPr>
          <w:rFonts w:ascii="Arial" w:eastAsia="Arial" w:hAnsi="Arial" w:cs="Arial"/>
          <w:b/>
          <w:sz w:val="28"/>
          <w:szCs w:val="28"/>
        </w:rPr>
      </w:pPr>
    </w:p>
    <w:p w14:paraId="50D88DF5" w14:textId="77777777" w:rsidR="004F4C27" w:rsidRDefault="004F4C27">
      <w:pPr>
        <w:jc w:val="center"/>
        <w:rPr>
          <w:rFonts w:ascii="Arial" w:eastAsia="Arial" w:hAnsi="Arial" w:cs="Arial"/>
          <w:b/>
          <w:sz w:val="28"/>
          <w:szCs w:val="28"/>
        </w:rPr>
      </w:pPr>
    </w:p>
    <w:p w14:paraId="1ECADBC1" w14:textId="77777777" w:rsidR="004F4C27" w:rsidRDefault="004F4C27">
      <w:pPr>
        <w:jc w:val="center"/>
        <w:rPr>
          <w:rFonts w:ascii="Arial" w:eastAsia="Arial" w:hAnsi="Arial" w:cs="Arial"/>
          <w:b/>
          <w:sz w:val="28"/>
          <w:szCs w:val="28"/>
        </w:rPr>
      </w:pPr>
    </w:p>
    <w:p w14:paraId="675D363B" w14:textId="77777777" w:rsidR="004F4C27" w:rsidRDefault="004F4C27">
      <w:pPr>
        <w:jc w:val="center"/>
        <w:rPr>
          <w:rFonts w:ascii="Arial" w:eastAsia="Arial" w:hAnsi="Arial" w:cs="Arial"/>
          <w:b/>
          <w:sz w:val="28"/>
          <w:szCs w:val="28"/>
        </w:rPr>
      </w:pPr>
    </w:p>
    <w:p w14:paraId="7DF65B55" w14:textId="77777777" w:rsidR="004F4C27" w:rsidRDefault="004F4C27">
      <w:pPr>
        <w:jc w:val="center"/>
        <w:rPr>
          <w:rFonts w:ascii="Arial" w:eastAsia="Arial" w:hAnsi="Arial" w:cs="Arial"/>
          <w:b/>
          <w:sz w:val="28"/>
          <w:szCs w:val="28"/>
        </w:rPr>
      </w:pPr>
    </w:p>
    <w:p w14:paraId="6F1ACD47" w14:textId="77777777" w:rsidR="004F4C27" w:rsidRDefault="004F4C27">
      <w:pPr>
        <w:jc w:val="center"/>
        <w:rPr>
          <w:rFonts w:ascii="Arial" w:eastAsia="Arial" w:hAnsi="Arial" w:cs="Arial"/>
          <w:b/>
          <w:sz w:val="28"/>
          <w:szCs w:val="28"/>
        </w:rPr>
      </w:pPr>
    </w:p>
    <w:p w14:paraId="7242114E" w14:textId="77777777" w:rsidR="004F4C27" w:rsidRDefault="004F4C27">
      <w:pPr>
        <w:jc w:val="center"/>
        <w:rPr>
          <w:rFonts w:ascii="Arial" w:eastAsia="Arial" w:hAnsi="Arial" w:cs="Arial"/>
          <w:b/>
          <w:sz w:val="28"/>
          <w:szCs w:val="28"/>
        </w:rPr>
      </w:pPr>
    </w:p>
    <w:p w14:paraId="6B9EC88E" w14:textId="77777777" w:rsidR="004F4C27" w:rsidRDefault="004F4C27">
      <w:pPr>
        <w:jc w:val="center"/>
        <w:rPr>
          <w:rFonts w:ascii="Arial" w:eastAsia="Arial" w:hAnsi="Arial" w:cs="Arial"/>
          <w:b/>
          <w:sz w:val="28"/>
          <w:szCs w:val="28"/>
        </w:rPr>
      </w:pPr>
    </w:p>
    <w:p w14:paraId="4580ED17" w14:textId="77777777" w:rsidR="004F4C27" w:rsidRDefault="004F4C27">
      <w:pPr>
        <w:jc w:val="center"/>
        <w:rPr>
          <w:rFonts w:ascii="Arial" w:eastAsia="Arial" w:hAnsi="Arial" w:cs="Arial"/>
          <w:b/>
          <w:sz w:val="28"/>
          <w:szCs w:val="28"/>
        </w:rPr>
      </w:pPr>
    </w:p>
    <w:p w14:paraId="7E146EC8" w14:textId="77777777" w:rsidR="004F4C27" w:rsidRDefault="004F4C27">
      <w:pPr>
        <w:jc w:val="center"/>
        <w:rPr>
          <w:rFonts w:ascii="Arial" w:eastAsia="Arial" w:hAnsi="Arial" w:cs="Arial"/>
          <w:b/>
          <w:sz w:val="28"/>
          <w:szCs w:val="28"/>
        </w:rPr>
      </w:pPr>
    </w:p>
    <w:p w14:paraId="70EAF048" w14:textId="77777777" w:rsidR="004F4C27" w:rsidRDefault="004F4C27">
      <w:pPr>
        <w:jc w:val="center"/>
        <w:rPr>
          <w:rFonts w:ascii="Arial" w:eastAsia="Arial" w:hAnsi="Arial" w:cs="Arial"/>
          <w:b/>
          <w:sz w:val="28"/>
          <w:szCs w:val="28"/>
        </w:rPr>
      </w:pPr>
    </w:p>
    <w:p w14:paraId="0010DD4A" w14:textId="77777777" w:rsidR="004F4C27" w:rsidRDefault="004F4C27">
      <w:pPr>
        <w:jc w:val="center"/>
        <w:rPr>
          <w:rFonts w:ascii="Arial" w:eastAsia="Arial" w:hAnsi="Arial" w:cs="Arial"/>
          <w:b/>
          <w:sz w:val="28"/>
          <w:szCs w:val="28"/>
        </w:rPr>
      </w:pPr>
    </w:p>
    <w:p w14:paraId="22061F59" w14:textId="77777777" w:rsidR="004F4C27" w:rsidRDefault="004F4C27">
      <w:pPr>
        <w:jc w:val="center"/>
        <w:rPr>
          <w:rFonts w:ascii="Arial" w:eastAsia="Arial" w:hAnsi="Arial" w:cs="Arial"/>
          <w:b/>
          <w:sz w:val="28"/>
          <w:szCs w:val="28"/>
        </w:rPr>
      </w:pPr>
    </w:p>
    <w:p w14:paraId="5FED6D67" w14:textId="77777777" w:rsidR="004F4C27" w:rsidRDefault="004F4C27">
      <w:pPr>
        <w:tabs>
          <w:tab w:val="left" w:pos="4008"/>
        </w:tabs>
        <w:rPr>
          <w:rFonts w:ascii="Arial" w:eastAsia="Arial" w:hAnsi="Arial" w:cs="Arial"/>
          <w:b/>
          <w:sz w:val="24"/>
          <w:szCs w:val="24"/>
          <w:u w:val="single"/>
        </w:rPr>
      </w:pPr>
    </w:p>
    <w:p w14:paraId="328AE841" w14:textId="77777777" w:rsidR="004F4C27" w:rsidRDefault="004F4C27">
      <w:pPr>
        <w:tabs>
          <w:tab w:val="left" w:pos="4008"/>
        </w:tabs>
        <w:jc w:val="center"/>
        <w:rPr>
          <w:rFonts w:ascii="Arial" w:eastAsia="Arial" w:hAnsi="Arial" w:cs="Arial"/>
          <w:b/>
          <w:sz w:val="24"/>
          <w:szCs w:val="24"/>
          <w:u w:val="single"/>
        </w:rPr>
      </w:pPr>
    </w:p>
    <w:p w14:paraId="15FCC54E" w14:textId="77777777" w:rsidR="004F4C27" w:rsidRDefault="004F4C27">
      <w:pPr>
        <w:tabs>
          <w:tab w:val="left" w:pos="1848"/>
        </w:tabs>
        <w:rPr>
          <w:sz w:val="28"/>
          <w:szCs w:val="28"/>
        </w:rPr>
      </w:pPr>
    </w:p>
    <w:p w14:paraId="1D2A03F3" w14:textId="77777777" w:rsidR="004F4C27" w:rsidRDefault="004F4C27">
      <w:pPr>
        <w:tabs>
          <w:tab w:val="left" w:pos="1848"/>
        </w:tabs>
        <w:jc w:val="center"/>
      </w:pPr>
    </w:p>
    <w:p w14:paraId="6FE6471C" w14:textId="77777777" w:rsidR="004F4C27" w:rsidRDefault="004F4C27">
      <w:pPr>
        <w:tabs>
          <w:tab w:val="left" w:pos="1848"/>
        </w:tabs>
        <w:jc w:val="center"/>
      </w:pPr>
    </w:p>
    <w:p w14:paraId="7042E219" w14:textId="77777777" w:rsidR="004F4C27" w:rsidRDefault="004F4C27">
      <w:pPr>
        <w:tabs>
          <w:tab w:val="left" w:pos="1848"/>
        </w:tabs>
        <w:jc w:val="center"/>
        <w:rPr>
          <w:rFonts w:ascii="Arial" w:eastAsia="Arial" w:hAnsi="Arial" w:cs="Arial"/>
          <w:b/>
          <w:sz w:val="24"/>
          <w:szCs w:val="24"/>
          <w:u w:val="single"/>
        </w:rPr>
      </w:pPr>
    </w:p>
    <w:p w14:paraId="50E8CCB2" w14:textId="77777777" w:rsidR="004F4C27" w:rsidRDefault="004F4C27">
      <w:pPr>
        <w:tabs>
          <w:tab w:val="left" w:pos="1848"/>
        </w:tabs>
        <w:rPr>
          <w:b/>
          <w:sz w:val="24"/>
          <w:szCs w:val="24"/>
          <w:u w:val="single"/>
        </w:rPr>
      </w:pPr>
    </w:p>
    <w:p w14:paraId="0E01ACFF" w14:textId="77777777" w:rsidR="004F4C27" w:rsidRDefault="004F4C27">
      <w:pPr>
        <w:tabs>
          <w:tab w:val="left" w:pos="1848"/>
        </w:tabs>
        <w:rPr>
          <w:b/>
          <w:sz w:val="24"/>
          <w:szCs w:val="24"/>
          <w:u w:val="single"/>
        </w:rPr>
      </w:pPr>
    </w:p>
    <w:p w14:paraId="71566E6D" w14:textId="77777777" w:rsidR="004F4C27" w:rsidRDefault="004F4C27">
      <w:pPr>
        <w:tabs>
          <w:tab w:val="left" w:pos="1848"/>
        </w:tabs>
        <w:rPr>
          <w:b/>
          <w:sz w:val="24"/>
          <w:szCs w:val="24"/>
          <w:u w:val="single"/>
        </w:rPr>
      </w:pPr>
    </w:p>
    <w:p w14:paraId="1BD749DB" w14:textId="77777777" w:rsidR="004F4C27" w:rsidRDefault="004F4C27">
      <w:pPr>
        <w:tabs>
          <w:tab w:val="left" w:pos="1848"/>
        </w:tabs>
        <w:rPr>
          <w:b/>
          <w:sz w:val="24"/>
          <w:szCs w:val="24"/>
          <w:u w:val="single"/>
        </w:rPr>
      </w:pPr>
    </w:p>
    <w:p w14:paraId="2D390C95" w14:textId="77777777" w:rsidR="004F4C27" w:rsidRDefault="004F4C27">
      <w:pPr>
        <w:tabs>
          <w:tab w:val="left" w:pos="1848"/>
        </w:tabs>
        <w:rPr>
          <w:b/>
          <w:sz w:val="24"/>
          <w:szCs w:val="24"/>
          <w:u w:val="single"/>
        </w:rPr>
      </w:pPr>
    </w:p>
    <w:p w14:paraId="00A4888C" w14:textId="77777777" w:rsidR="004F4C27" w:rsidRDefault="004F4C27">
      <w:pPr>
        <w:tabs>
          <w:tab w:val="left" w:pos="1848"/>
        </w:tabs>
        <w:rPr>
          <w:b/>
          <w:sz w:val="24"/>
          <w:szCs w:val="24"/>
          <w:u w:val="single"/>
        </w:rPr>
      </w:pPr>
    </w:p>
    <w:p w14:paraId="43172339" w14:textId="77777777" w:rsidR="004F4C27" w:rsidRDefault="004F4C27">
      <w:pPr>
        <w:tabs>
          <w:tab w:val="left" w:pos="1548"/>
        </w:tabs>
        <w:rPr>
          <w:sz w:val="24"/>
          <w:szCs w:val="24"/>
        </w:rPr>
      </w:pPr>
      <w:bookmarkStart w:id="3" w:name="_heading=h.1fob9te" w:colFirst="0" w:colLast="0"/>
      <w:bookmarkEnd w:id="3"/>
    </w:p>
    <w:p w14:paraId="69AF1CAB" w14:textId="77777777" w:rsidR="004F4C27" w:rsidRDefault="00D85C78">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THE END</w:t>
      </w:r>
    </w:p>
    <w:sectPr w:rsidR="004F4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E5D2" w14:textId="77777777" w:rsidR="00E6592D" w:rsidRDefault="00E6592D">
      <w:pPr>
        <w:spacing w:after="0" w:line="240" w:lineRule="auto"/>
      </w:pPr>
      <w:r>
        <w:separator/>
      </w:r>
    </w:p>
  </w:endnote>
  <w:endnote w:type="continuationSeparator" w:id="0">
    <w:p w14:paraId="2FC311F5" w14:textId="77777777" w:rsidR="00E6592D" w:rsidRDefault="00E6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1DCA" w14:textId="77777777" w:rsidR="004F4C27" w:rsidRDefault="00D85C7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5536EC">
      <w:rPr>
        <w:noProof/>
        <w:color w:val="000000"/>
      </w:rPr>
      <w:t>0</w:t>
    </w:r>
    <w:r>
      <w:rPr>
        <w:color w:val="000000"/>
      </w:rPr>
      <w:fldChar w:fldCharType="end"/>
    </w:r>
    <w:r>
      <w:rPr>
        <w:b/>
        <w:color w:val="000000"/>
      </w:rPr>
      <w:t xml:space="preserve"> | </w:t>
    </w:r>
    <w:r>
      <w:rPr>
        <w:color w:val="7F7F7F"/>
      </w:rPr>
      <w:t>Page</w:t>
    </w:r>
  </w:p>
  <w:p w14:paraId="1A568ED3" w14:textId="77777777" w:rsidR="004F4C27" w:rsidRDefault="004F4C27">
    <w:pPr>
      <w:pBdr>
        <w:top w:val="nil"/>
        <w:left w:val="nil"/>
        <w:bottom w:val="nil"/>
        <w:right w:val="nil"/>
        <w:between w:val="nil"/>
      </w:pBdr>
      <w:tabs>
        <w:tab w:val="center" w:pos="4680"/>
        <w:tab w:val="right" w:pos="9360"/>
      </w:tabs>
      <w:spacing w:after="0" w:line="240" w:lineRule="auto"/>
      <w:jc w:val="right"/>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AD5C" w14:textId="77777777" w:rsidR="00E6592D" w:rsidRDefault="00E6592D">
      <w:pPr>
        <w:spacing w:after="0" w:line="240" w:lineRule="auto"/>
      </w:pPr>
      <w:r>
        <w:separator/>
      </w:r>
    </w:p>
  </w:footnote>
  <w:footnote w:type="continuationSeparator" w:id="0">
    <w:p w14:paraId="079CCA38" w14:textId="77777777" w:rsidR="00E6592D" w:rsidRDefault="00E65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4130C1"/>
    <w:multiLevelType w:val="multilevel"/>
    <w:tmpl w:val="1CE83780"/>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 w15:restartNumberingAfterBreak="0">
    <w:nsid w:val="05774A09"/>
    <w:multiLevelType w:val="multilevel"/>
    <w:tmpl w:val="EEBAF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77521"/>
    <w:multiLevelType w:val="multilevel"/>
    <w:tmpl w:val="9E84D89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B485592"/>
    <w:multiLevelType w:val="multilevel"/>
    <w:tmpl w:val="3382911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21BE1B94"/>
    <w:multiLevelType w:val="hybridMultilevel"/>
    <w:tmpl w:val="550C225A"/>
    <w:lvl w:ilvl="0" w:tplc="2264CEC4">
      <w:start w:val="1"/>
      <w:numFmt w:val="bullet"/>
      <w:lvlText w:val="•"/>
      <w:lvlJc w:val="left"/>
      <w:pPr>
        <w:tabs>
          <w:tab w:val="num" w:pos="720"/>
        </w:tabs>
        <w:ind w:left="720" w:hanging="360"/>
      </w:pPr>
      <w:rPr>
        <w:rFonts w:ascii="Arial" w:hAnsi="Arial" w:hint="default"/>
      </w:rPr>
    </w:lvl>
    <w:lvl w:ilvl="1" w:tplc="BF441A30" w:tentative="1">
      <w:start w:val="1"/>
      <w:numFmt w:val="bullet"/>
      <w:lvlText w:val="•"/>
      <w:lvlJc w:val="left"/>
      <w:pPr>
        <w:tabs>
          <w:tab w:val="num" w:pos="1440"/>
        </w:tabs>
        <w:ind w:left="1440" w:hanging="360"/>
      </w:pPr>
      <w:rPr>
        <w:rFonts w:ascii="Arial" w:hAnsi="Arial" w:hint="default"/>
      </w:rPr>
    </w:lvl>
    <w:lvl w:ilvl="2" w:tplc="1F30E664" w:tentative="1">
      <w:start w:val="1"/>
      <w:numFmt w:val="bullet"/>
      <w:lvlText w:val="•"/>
      <w:lvlJc w:val="left"/>
      <w:pPr>
        <w:tabs>
          <w:tab w:val="num" w:pos="2160"/>
        </w:tabs>
        <w:ind w:left="2160" w:hanging="360"/>
      </w:pPr>
      <w:rPr>
        <w:rFonts w:ascii="Arial" w:hAnsi="Arial" w:hint="default"/>
      </w:rPr>
    </w:lvl>
    <w:lvl w:ilvl="3" w:tplc="18200982" w:tentative="1">
      <w:start w:val="1"/>
      <w:numFmt w:val="bullet"/>
      <w:lvlText w:val="•"/>
      <w:lvlJc w:val="left"/>
      <w:pPr>
        <w:tabs>
          <w:tab w:val="num" w:pos="2880"/>
        </w:tabs>
        <w:ind w:left="2880" w:hanging="360"/>
      </w:pPr>
      <w:rPr>
        <w:rFonts w:ascii="Arial" w:hAnsi="Arial" w:hint="default"/>
      </w:rPr>
    </w:lvl>
    <w:lvl w:ilvl="4" w:tplc="14AEDF14" w:tentative="1">
      <w:start w:val="1"/>
      <w:numFmt w:val="bullet"/>
      <w:lvlText w:val="•"/>
      <w:lvlJc w:val="left"/>
      <w:pPr>
        <w:tabs>
          <w:tab w:val="num" w:pos="3600"/>
        </w:tabs>
        <w:ind w:left="3600" w:hanging="360"/>
      </w:pPr>
      <w:rPr>
        <w:rFonts w:ascii="Arial" w:hAnsi="Arial" w:hint="default"/>
      </w:rPr>
    </w:lvl>
    <w:lvl w:ilvl="5" w:tplc="7DEC2596" w:tentative="1">
      <w:start w:val="1"/>
      <w:numFmt w:val="bullet"/>
      <w:lvlText w:val="•"/>
      <w:lvlJc w:val="left"/>
      <w:pPr>
        <w:tabs>
          <w:tab w:val="num" w:pos="4320"/>
        </w:tabs>
        <w:ind w:left="4320" w:hanging="360"/>
      </w:pPr>
      <w:rPr>
        <w:rFonts w:ascii="Arial" w:hAnsi="Arial" w:hint="default"/>
      </w:rPr>
    </w:lvl>
    <w:lvl w:ilvl="6" w:tplc="4AA030C6" w:tentative="1">
      <w:start w:val="1"/>
      <w:numFmt w:val="bullet"/>
      <w:lvlText w:val="•"/>
      <w:lvlJc w:val="left"/>
      <w:pPr>
        <w:tabs>
          <w:tab w:val="num" w:pos="5040"/>
        </w:tabs>
        <w:ind w:left="5040" w:hanging="360"/>
      </w:pPr>
      <w:rPr>
        <w:rFonts w:ascii="Arial" w:hAnsi="Arial" w:hint="default"/>
      </w:rPr>
    </w:lvl>
    <w:lvl w:ilvl="7" w:tplc="A8321EAE" w:tentative="1">
      <w:start w:val="1"/>
      <w:numFmt w:val="bullet"/>
      <w:lvlText w:val="•"/>
      <w:lvlJc w:val="left"/>
      <w:pPr>
        <w:tabs>
          <w:tab w:val="num" w:pos="5760"/>
        </w:tabs>
        <w:ind w:left="5760" w:hanging="360"/>
      </w:pPr>
      <w:rPr>
        <w:rFonts w:ascii="Arial" w:hAnsi="Arial" w:hint="default"/>
      </w:rPr>
    </w:lvl>
    <w:lvl w:ilvl="8" w:tplc="4426D7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B73A2C"/>
    <w:multiLevelType w:val="multilevel"/>
    <w:tmpl w:val="BCA6A6E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25684B4B"/>
    <w:multiLevelType w:val="multilevel"/>
    <w:tmpl w:val="60E80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644638"/>
    <w:multiLevelType w:val="multilevel"/>
    <w:tmpl w:val="386AB85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C172C7F"/>
    <w:multiLevelType w:val="hybridMultilevel"/>
    <w:tmpl w:val="9220611A"/>
    <w:lvl w:ilvl="0" w:tplc="8A38E810">
      <w:start w:val="1"/>
      <w:numFmt w:val="bullet"/>
      <w:lvlText w:val="•"/>
      <w:lvlJc w:val="left"/>
      <w:pPr>
        <w:tabs>
          <w:tab w:val="num" w:pos="720"/>
        </w:tabs>
        <w:ind w:left="720" w:hanging="360"/>
      </w:pPr>
      <w:rPr>
        <w:rFonts w:ascii="Arial" w:hAnsi="Arial" w:hint="default"/>
      </w:rPr>
    </w:lvl>
    <w:lvl w:ilvl="1" w:tplc="3A7AD80C" w:tentative="1">
      <w:start w:val="1"/>
      <w:numFmt w:val="bullet"/>
      <w:lvlText w:val="•"/>
      <w:lvlJc w:val="left"/>
      <w:pPr>
        <w:tabs>
          <w:tab w:val="num" w:pos="1440"/>
        </w:tabs>
        <w:ind w:left="1440" w:hanging="360"/>
      </w:pPr>
      <w:rPr>
        <w:rFonts w:ascii="Arial" w:hAnsi="Arial" w:hint="default"/>
      </w:rPr>
    </w:lvl>
    <w:lvl w:ilvl="2" w:tplc="CEC4F4B6" w:tentative="1">
      <w:start w:val="1"/>
      <w:numFmt w:val="bullet"/>
      <w:lvlText w:val="•"/>
      <w:lvlJc w:val="left"/>
      <w:pPr>
        <w:tabs>
          <w:tab w:val="num" w:pos="2160"/>
        </w:tabs>
        <w:ind w:left="2160" w:hanging="360"/>
      </w:pPr>
      <w:rPr>
        <w:rFonts w:ascii="Arial" w:hAnsi="Arial" w:hint="default"/>
      </w:rPr>
    </w:lvl>
    <w:lvl w:ilvl="3" w:tplc="B46C1400" w:tentative="1">
      <w:start w:val="1"/>
      <w:numFmt w:val="bullet"/>
      <w:lvlText w:val="•"/>
      <w:lvlJc w:val="left"/>
      <w:pPr>
        <w:tabs>
          <w:tab w:val="num" w:pos="2880"/>
        </w:tabs>
        <w:ind w:left="2880" w:hanging="360"/>
      </w:pPr>
      <w:rPr>
        <w:rFonts w:ascii="Arial" w:hAnsi="Arial" w:hint="default"/>
      </w:rPr>
    </w:lvl>
    <w:lvl w:ilvl="4" w:tplc="C142B790" w:tentative="1">
      <w:start w:val="1"/>
      <w:numFmt w:val="bullet"/>
      <w:lvlText w:val="•"/>
      <w:lvlJc w:val="left"/>
      <w:pPr>
        <w:tabs>
          <w:tab w:val="num" w:pos="3600"/>
        </w:tabs>
        <w:ind w:left="3600" w:hanging="360"/>
      </w:pPr>
      <w:rPr>
        <w:rFonts w:ascii="Arial" w:hAnsi="Arial" w:hint="default"/>
      </w:rPr>
    </w:lvl>
    <w:lvl w:ilvl="5" w:tplc="90C2E15E" w:tentative="1">
      <w:start w:val="1"/>
      <w:numFmt w:val="bullet"/>
      <w:lvlText w:val="•"/>
      <w:lvlJc w:val="left"/>
      <w:pPr>
        <w:tabs>
          <w:tab w:val="num" w:pos="4320"/>
        </w:tabs>
        <w:ind w:left="4320" w:hanging="360"/>
      </w:pPr>
      <w:rPr>
        <w:rFonts w:ascii="Arial" w:hAnsi="Arial" w:hint="default"/>
      </w:rPr>
    </w:lvl>
    <w:lvl w:ilvl="6" w:tplc="974A66D4" w:tentative="1">
      <w:start w:val="1"/>
      <w:numFmt w:val="bullet"/>
      <w:lvlText w:val="•"/>
      <w:lvlJc w:val="left"/>
      <w:pPr>
        <w:tabs>
          <w:tab w:val="num" w:pos="5040"/>
        </w:tabs>
        <w:ind w:left="5040" w:hanging="360"/>
      </w:pPr>
      <w:rPr>
        <w:rFonts w:ascii="Arial" w:hAnsi="Arial" w:hint="default"/>
      </w:rPr>
    </w:lvl>
    <w:lvl w:ilvl="7" w:tplc="56208A74" w:tentative="1">
      <w:start w:val="1"/>
      <w:numFmt w:val="bullet"/>
      <w:lvlText w:val="•"/>
      <w:lvlJc w:val="left"/>
      <w:pPr>
        <w:tabs>
          <w:tab w:val="num" w:pos="5760"/>
        </w:tabs>
        <w:ind w:left="5760" w:hanging="360"/>
      </w:pPr>
      <w:rPr>
        <w:rFonts w:ascii="Arial" w:hAnsi="Arial" w:hint="default"/>
      </w:rPr>
    </w:lvl>
    <w:lvl w:ilvl="8" w:tplc="274033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406D36"/>
    <w:multiLevelType w:val="hybridMultilevel"/>
    <w:tmpl w:val="232A5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85B2E5C"/>
    <w:multiLevelType w:val="multilevel"/>
    <w:tmpl w:val="565EEAA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44D10D4"/>
    <w:multiLevelType w:val="hybridMultilevel"/>
    <w:tmpl w:val="893ADBAE"/>
    <w:lvl w:ilvl="0" w:tplc="1FF2E15E">
      <w:start w:val="1"/>
      <w:numFmt w:val="bullet"/>
      <w:lvlText w:val="•"/>
      <w:lvlJc w:val="left"/>
      <w:pPr>
        <w:tabs>
          <w:tab w:val="num" w:pos="720"/>
        </w:tabs>
        <w:ind w:left="720" w:hanging="360"/>
      </w:pPr>
      <w:rPr>
        <w:rFonts w:ascii="Arial" w:hAnsi="Arial" w:hint="default"/>
      </w:rPr>
    </w:lvl>
    <w:lvl w:ilvl="1" w:tplc="576C3D90" w:tentative="1">
      <w:start w:val="1"/>
      <w:numFmt w:val="bullet"/>
      <w:lvlText w:val="•"/>
      <w:lvlJc w:val="left"/>
      <w:pPr>
        <w:tabs>
          <w:tab w:val="num" w:pos="1440"/>
        </w:tabs>
        <w:ind w:left="1440" w:hanging="360"/>
      </w:pPr>
      <w:rPr>
        <w:rFonts w:ascii="Arial" w:hAnsi="Arial" w:hint="default"/>
      </w:rPr>
    </w:lvl>
    <w:lvl w:ilvl="2" w:tplc="1DC2FA9C" w:tentative="1">
      <w:start w:val="1"/>
      <w:numFmt w:val="bullet"/>
      <w:lvlText w:val="•"/>
      <w:lvlJc w:val="left"/>
      <w:pPr>
        <w:tabs>
          <w:tab w:val="num" w:pos="2160"/>
        </w:tabs>
        <w:ind w:left="2160" w:hanging="360"/>
      </w:pPr>
      <w:rPr>
        <w:rFonts w:ascii="Arial" w:hAnsi="Arial" w:hint="default"/>
      </w:rPr>
    </w:lvl>
    <w:lvl w:ilvl="3" w:tplc="FC12F10E" w:tentative="1">
      <w:start w:val="1"/>
      <w:numFmt w:val="bullet"/>
      <w:lvlText w:val="•"/>
      <w:lvlJc w:val="left"/>
      <w:pPr>
        <w:tabs>
          <w:tab w:val="num" w:pos="2880"/>
        </w:tabs>
        <w:ind w:left="2880" w:hanging="360"/>
      </w:pPr>
      <w:rPr>
        <w:rFonts w:ascii="Arial" w:hAnsi="Arial" w:hint="default"/>
      </w:rPr>
    </w:lvl>
    <w:lvl w:ilvl="4" w:tplc="643A8DD2" w:tentative="1">
      <w:start w:val="1"/>
      <w:numFmt w:val="bullet"/>
      <w:lvlText w:val="•"/>
      <w:lvlJc w:val="left"/>
      <w:pPr>
        <w:tabs>
          <w:tab w:val="num" w:pos="3600"/>
        </w:tabs>
        <w:ind w:left="3600" w:hanging="360"/>
      </w:pPr>
      <w:rPr>
        <w:rFonts w:ascii="Arial" w:hAnsi="Arial" w:hint="default"/>
      </w:rPr>
    </w:lvl>
    <w:lvl w:ilvl="5" w:tplc="5A44505C" w:tentative="1">
      <w:start w:val="1"/>
      <w:numFmt w:val="bullet"/>
      <w:lvlText w:val="•"/>
      <w:lvlJc w:val="left"/>
      <w:pPr>
        <w:tabs>
          <w:tab w:val="num" w:pos="4320"/>
        </w:tabs>
        <w:ind w:left="4320" w:hanging="360"/>
      </w:pPr>
      <w:rPr>
        <w:rFonts w:ascii="Arial" w:hAnsi="Arial" w:hint="default"/>
      </w:rPr>
    </w:lvl>
    <w:lvl w:ilvl="6" w:tplc="58A081A6" w:tentative="1">
      <w:start w:val="1"/>
      <w:numFmt w:val="bullet"/>
      <w:lvlText w:val="•"/>
      <w:lvlJc w:val="left"/>
      <w:pPr>
        <w:tabs>
          <w:tab w:val="num" w:pos="5040"/>
        </w:tabs>
        <w:ind w:left="5040" w:hanging="360"/>
      </w:pPr>
      <w:rPr>
        <w:rFonts w:ascii="Arial" w:hAnsi="Arial" w:hint="default"/>
      </w:rPr>
    </w:lvl>
    <w:lvl w:ilvl="7" w:tplc="33B2B0AA" w:tentative="1">
      <w:start w:val="1"/>
      <w:numFmt w:val="bullet"/>
      <w:lvlText w:val="•"/>
      <w:lvlJc w:val="left"/>
      <w:pPr>
        <w:tabs>
          <w:tab w:val="num" w:pos="5760"/>
        </w:tabs>
        <w:ind w:left="5760" w:hanging="360"/>
      </w:pPr>
      <w:rPr>
        <w:rFonts w:ascii="Arial" w:hAnsi="Arial" w:hint="default"/>
      </w:rPr>
    </w:lvl>
    <w:lvl w:ilvl="8" w:tplc="E700AF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C87507"/>
    <w:multiLevelType w:val="multilevel"/>
    <w:tmpl w:val="A8B48F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5396B3D"/>
    <w:multiLevelType w:val="multilevel"/>
    <w:tmpl w:val="A74E0B22"/>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8786937"/>
    <w:multiLevelType w:val="hybridMultilevel"/>
    <w:tmpl w:val="80B06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376567"/>
    <w:multiLevelType w:val="multilevel"/>
    <w:tmpl w:val="BA48FC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CF616A9"/>
    <w:multiLevelType w:val="hybridMultilevel"/>
    <w:tmpl w:val="0C08C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17103BF"/>
    <w:multiLevelType w:val="hybridMultilevel"/>
    <w:tmpl w:val="D94856A6"/>
    <w:lvl w:ilvl="0" w:tplc="70D89DE2">
      <w:start w:val="1"/>
      <w:numFmt w:val="bullet"/>
      <w:lvlText w:val="•"/>
      <w:lvlJc w:val="left"/>
      <w:pPr>
        <w:tabs>
          <w:tab w:val="num" w:pos="720"/>
        </w:tabs>
        <w:ind w:left="720" w:hanging="360"/>
      </w:pPr>
      <w:rPr>
        <w:rFonts w:ascii="Arial" w:hAnsi="Arial" w:hint="default"/>
      </w:rPr>
    </w:lvl>
    <w:lvl w:ilvl="1" w:tplc="687010F8" w:tentative="1">
      <w:start w:val="1"/>
      <w:numFmt w:val="bullet"/>
      <w:lvlText w:val="•"/>
      <w:lvlJc w:val="left"/>
      <w:pPr>
        <w:tabs>
          <w:tab w:val="num" w:pos="1440"/>
        </w:tabs>
        <w:ind w:left="1440" w:hanging="360"/>
      </w:pPr>
      <w:rPr>
        <w:rFonts w:ascii="Arial" w:hAnsi="Arial" w:hint="default"/>
      </w:rPr>
    </w:lvl>
    <w:lvl w:ilvl="2" w:tplc="4BC08AD2" w:tentative="1">
      <w:start w:val="1"/>
      <w:numFmt w:val="bullet"/>
      <w:lvlText w:val="•"/>
      <w:lvlJc w:val="left"/>
      <w:pPr>
        <w:tabs>
          <w:tab w:val="num" w:pos="2160"/>
        </w:tabs>
        <w:ind w:left="2160" w:hanging="360"/>
      </w:pPr>
      <w:rPr>
        <w:rFonts w:ascii="Arial" w:hAnsi="Arial" w:hint="default"/>
      </w:rPr>
    </w:lvl>
    <w:lvl w:ilvl="3" w:tplc="0846AA4E" w:tentative="1">
      <w:start w:val="1"/>
      <w:numFmt w:val="bullet"/>
      <w:lvlText w:val="•"/>
      <w:lvlJc w:val="left"/>
      <w:pPr>
        <w:tabs>
          <w:tab w:val="num" w:pos="2880"/>
        </w:tabs>
        <w:ind w:left="2880" w:hanging="360"/>
      </w:pPr>
      <w:rPr>
        <w:rFonts w:ascii="Arial" w:hAnsi="Arial" w:hint="default"/>
      </w:rPr>
    </w:lvl>
    <w:lvl w:ilvl="4" w:tplc="1A6E75DE" w:tentative="1">
      <w:start w:val="1"/>
      <w:numFmt w:val="bullet"/>
      <w:lvlText w:val="•"/>
      <w:lvlJc w:val="left"/>
      <w:pPr>
        <w:tabs>
          <w:tab w:val="num" w:pos="3600"/>
        </w:tabs>
        <w:ind w:left="3600" w:hanging="360"/>
      </w:pPr>
      <w:rPr>
        <w:rFonts w:ascii="Arial" w:hAnsi="Arial" w:hint="default"/>
      </w:rPr>
    </w:lvl>
    <w:lvl w:ilvl="5" w:tplc="3732FC40" w:tentative="1">
      <w:start w:val="1"/>
      <w:numFmt w:val="bullet"/>
      <w:lvlText w:val="•"/>
      <w:lvlJc w:val="left"/>
      <w:pPr>
        <w:tabs>
          <w:tab w:val="num" w:pos="4320"/>
        </w:tabs>
        <w:ind w:left="4320" w:hanging="360"/>
      </w:pPr>
      <w:rPr>
        <w:rFonts w:ascii="Arial" w:hAnsi="Arial" w:hint="default"/>
      </w:rPr>
    </w:lvl>
    <w:lvl w:ilvl="6" w:tplc="CEECD418" w:tentative="1">
      <w:start w:val="1"/>
      <w:numFmt w:val="bullet"/>
      <w:lvlText w:val="•"/>
      <w:lvlJc w:val="left"/>
      <w:pPr>
        <w:tabs>
          <w:tab w:val="num" w:pos="5040"/>
        </w:tabs>
        <w:ind w:left="5040" w:hanging="360"/>
      </w:pPr>
      <w:rPr>
        <w:rFonts w:ascii="Arial" w:hAnsi="Arial" w:hint="default"/>
      </w:rPr>
    </w:lvl>
    <w:lvl w:ilvl="7" w:tplc="305C826A" w:tentative="1">
      <w:start w:val="1"/>
      <w:numFmt w:val="bullet"/>
      <w:lvlText w:val="•"/>
      <w:lvlJc w:val="left"/>
      <w:pPr>
        <w:tabs>
          <w:tab w:val="num" w:pos="5760"/>
        </w:tabs>
        <w:ind w:left="5760" w:hanging="360"/>
      </w:pPr>
      <w:rPr>
        <w:rFonts w:ascii="Arial" w:hAnsi="Arial" w:hint="default"/>
      </w:rPr>
    </w:lvl>
    <w:lvl w:ilvl="8" w:tplc="C3728B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9528BC"/>
    <w:multiLevelType w:val="multilevel"/>
    <w:tmpl w:val="E6F858C4"/>
    <w:lvl w:ilvl="0">
      <w:start w:val="1"/>
      <w:numFmt w:val="decimal"/>
      <w:lvlText w:val="%1"/>
      <w:lvlJc w:val="left"/>
      <w:pPr>
        <w:ind w:left="360" w:hanging="360"/>
      </w:pPr>
      <w:rPr>
        <w:sz w:val="28"/>
        <w:szCs w:val="28"/>
      </w:rPr>
    </w:lvl>
    <w:lvl w:ilvl="1">
      <w:start w:val="1"/>
      <w:numFmt w:val="decimal"/>
      <w:lvlText w:val="%1.%2"/>
      <w:lvlJc w:val="left"/>
      <w:pPr>
        <w:ind w:left="720" w:hanging="7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800" w:hanging="180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160" w:hanging="2160"/>
      </w:pPr>
      <w:rPr>
        <w:sz w:val="28"/>
        <w:szCs w:val="28"/>
      </w:rPr>
    </w:lvl>
  </w:abstractNum>
  <w:abstractNum w:abstractNumId="21"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BCE1D2D"/>
    <w:multiLevelType w:val="multilevel"/>
    <w:tmpl w:val="00C874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62F3E49"/>
    <w:multiLevelType w:val="multilevel"/>
    <w:tmpl w:val="92A8B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1C3A85"/>
    <w:multiLevelType w:val="multilevel"/>
    <w:tmpl w:val="6D1665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CA94273"/>
    <w:multiLevelType w:val="multilevel"/>
    <w:tmpl w:val="F85C9E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87567493">
    <w:abstractNumId w:val="20"/>
  </w:num>
  <w:num w:numId="2" w16cid:durableId="1595356341">
    <w:abstractNumId w:val="21"/>
  </w:num>
  <w:num w:numId="3" w16cid:durableId="240990729">
    <w:abstractNumId w:val="12"/>
  </w:num>
  <w:num w:numId="4" w16cid:durableId="489489445">
    <w:abstractNumId w:val="17"/>
  </w:num>
  <w:num w:numId="5" w16cid:durableId="520359739">
    <w:abstractNumId w:val="4"/>
  </w:num>
  <w:num w:numId="6" w16cid:durableId="1992832167">
    <w:abstractNumId w:val="22"/>
  </w:num>
  <w:num w:numId="7" w16cid:durableId="174468976">
    <w:abstractNumId w:val="25"/>
  </w:num>
  <w:num w:numId="8" w16cid:durableId="1849247620">
    <w:abstractNumId w:val="10"/>
  </w:num>
  <w:num w:numId="9" w16cid:durableId="70203424">
    <w:abstractNumId w:val="0"/>
  </w:num>
  <w:num w:numId="10" w16cid:durableId="1692678729">
    <w:abstractNumId w:val="1"/>
  </w:num>
  <w:num w:numId="11" w16cid:durableId="313341562">
    <w:abstractNumId w:val="15"/>
  </w:num>
  <w:num w:numId="12" w16cid:durableId="1890798232">
    <w:abstractNumId w:val="14"/>
  </w:num>
  <w:num w:numId="13" w16cid:durableId="1468815115">
    <w:abstractNumId w:val="7"/>
  </w:num>
  <w:num w:numId="14" w16cid:durableId="784159623">
    <w:abstractNumId w:val="2"/>
  </w:num>
  <w:num w:numId="15" w16cid:durableId="1619290664">
    <w:abstractNumId w:val="23"/>
  </w:num>
  <w:num w:numId="16" w16cid:durableId="2111197915">
    <w:abstractNumId w:val="6"/>
  </w:num>
  <w:num w:numId="17" w16cid:durableId="1872760398">
    <w:abstractNumId w:val="3"/>
  </w:num>
  <w:num w:numId="18" w16cid:durableId="60688067">
    <w:abstractNumId w:val="8"/>
  </w:num>
  <w:num w:numId="19" w16cid:durableId="1237742065">
    <w:abstractNumId w:val="24"/>
  </w:num>
  <w:num w:numId="20" w16cid:durableId="829057499">
    <w:abstractNumId w:val="5"/>
  </w:num>
  <w:num w:numId="21" w16cid:durableId="1949846172">
    <w:abstractNumId w:val="9"/>
  </w:num>
  <w:num w:numId="22" w16cid:durableId="175001055">
    <w:abstractNumId w:val="11"/>
  </w:num>
  <w:num w:numId="23" w16cid:durableId="1174732847">
    <w:abstractNumId w:val="18"/>
  </w:num>
  <w:num w:numId="24" w16cid:durableId="1177043508">
    <w:abstractNumId w:val="19"/>
  </w:num>
  <w:num w:numId="25" w16cid:durableId="1320767720">
    <w:abstractNumId w:val="13"/>
  </w:num>
  <w:num w:numId="26" w16cid:durableId="18541021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C27"/>
    <w:rsid w:val="000667F1"/>
    <w:rsid w:val="000E2343"/>
    <w:rsid w:val="00145869"/>
    <w:rsid w:val="001523BB"/>
    <w:rsid w:val="00171C22"/>
    <w:rsid w:val="00171C60"/>
    <w:rsid w:val="00210BD2"/>
    <w:rsid w:val="00217B47"/>
    <w:rsid w:val="002426B4"/>
    <w:rsid w:val="00414C91"/>
    <w:rsid w:val="004A1BC7"/>
    <w:rsid w:val="004A280E"/>
    <w:rsid w:val="004F4C27"/>
    <w:rsid w:val="00506A15"/>
    <w:rsid w:val="005349E2"/>
    <w:rsid w:val="005536EC"/>
    <w:rsid w:val="006057B7"/>
    <w:rsid w:val="006E689D"/>
    <w:rsid w:val="00733F05"/>
    <w:rsid w:val="00743BAD"/>
    <w:rsid w:val="00931264"/>
    <w:rsid w:val="00985D28"/>
    <w:rsid w:val="009B1EF1"/>
    <w:rsid w:val="009D4BB6"/>
    <w:rsid w:val="00A42577"/>
    <w:rsid w:val="00AA0B20"/>
    <w:rsid w:val="00AB6F79"/>
    <w:rsid w:val="00B7358C"/>
    <w:rsid w:val="00BC29D5"/>
    <w:rsid w:val="00C539E5"/>
    <w:rsid w:val="00D34FFA"/>
    <w:rsid w:val="00D66CCD"/>
    <w:rsid w:val="00D85C78"/>
    <w:rsid w:val="00DA38F3"/>
    <w:rsid w:val="00DA4DE2"/>
    <w:rsid w:val="00E005C5"/>
    <w:rsid w:val="00E03E39"/>
    <w:rsid w:val="00E16BFC"/>
    <w:rsid w:val="00E6592D"/>
    <w:rsid w:val="00E66E3A"/>
    <w:rsid w:val="00E845EA"/>
    <w:rsid w:val="00ED1B51"/>
    <w:rsid w:val="00EE458E"/>
    <w:rsid w:val="00FA0E9F"/>
    <w:rsid w:val="00FF02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C73"/>
  <w15:docId w15:val="{060486BE-4EBA-6343-9689-E5F5B2E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91"/>
  </w:style>
  <w:style w:type="paragraph" w:styleId="Heading1">
    <w:name w:val="heading 1"/>
    <w:basedOn w:val="Normal"/>
    <w:next w:val="Normal"/>
    <w:link w:val="Heading1Char"/>
    <w:uiPriority w:val="9"/>
    <w:qFormat/>
    <w:rsid w:val="008C50D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C50D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05332"/>
    <w:pPr>
      <w:ind w:left="720"/>
      <w:contextualSpacing/>
    </w:pPr>
  </w:style>
  <w:style w:type="paragraph" w:styleId="Header">
    <w:name w:val="header"/>
    <w:basedOn w:val="Normal"/>
    <w:link w:val="HeaderChar"/>
    <w:uiPriority w:val="99"/>
    <w:unhideWhenUsed/>
    <w:rsid w:val="00D0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32"/>
  </w:style>
  <w:style w:type="paragraph" w:styleId="Footer">
    <w:name w:val="footer"/>
    <w:basedOn w:val="Normal"/>
    <w:link w:val="FooterChar"/>
    <w:uiPriority w:val="99"/>
    <w:unhideWhenUsed/>
    <w:rsid w:val="00D0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32"/>
  </w:style>
  <w:style w:type="paragraph" w:styleId="NormalWeb">
    <w:name w:val="Normal (Web)"/>
    <w:basedOn w:val="Normal"/>
    <w:uiPriority w:val="99"/>
    <w:semiHidden/>
    <w:unhideWhenUsed/>
    <w:rsid w:val="00D053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18C"/>
    <w:rPr>
      <w:color w:val="0563C1" w:themeColor="hyperlink"/>
      <w:u w:val="single"/>
    </w:rPr>
  </w:style>
  <w:style w:type="character" w:customStyle="1" w:styleId="UnresolvedMention1">
    <w:name w:val="Unresolved Mention1"/>
    <w:basedOn w:val="DefaultParagraphFont"/>
    <w:uiPriority w:val="99"/>
    <w:semiHidden/>
    <w:unhideWhenUsed/>
    <w:rsid w:val="0077018C"/>
    <w:rPr>
      <w:color w:val="605E5C"/>
      <w:shd w:val="clear" w:color="auto" w:fill="E1DFDD"/>
    </w:rPr>
  </w:style>
  <w:style w:type="paragraph" w:styleId="BalloonText">
    <w:name w:val="Balloon Text"/>
    <w:basedOn w:val="Normal"/>
    <w:link w:val="BalloonTextChar"/>
    <w:uiPriority w:val="99"/>
    <w:semiHidden/>
    <w:unhideWhenUsed/>
    <w:rsid w:val="00E3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1CF"/>
    <w:rPr>
      <w:rFonts w:ascii="Segoe UI" w:hAnsi="Segoe UI" w:cs="Segoe UI"/>
      <w:sz w:val="18"/>
      <w:szCs w:val="18"/>
    </w:rPr>
  </w:style>
  <w:style w:type="character" w:customStyle="1" w:styleId="Heading1Char">
    <w:name w:val="Heading 1 Char"/>
    <w:basedOn w:val="DefaultParagraphFont"/>
    <w:link w:val="Heading1"/>
    <w:uiPriority w:val="9"/>
    <w:rsid w:val="008C50DF"/>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semiHidden/>
    <w:rsid w:val="008C50DF"/>
    <w:rPr>
      <w:rFonts w:asciiTheme="majorHAnsi" w:eastAsiaTheme="majorEastAsia" w:hAnsiTheme="majorHAnsi" w:cstheme="majorBidi"/>
      <w:color w:val="2F5496" w:themeColor="accent1" w:themeShade="BF"/>
      <w:sz w:val="26"/>
      <w:szCs w:val="23"/>
      <w:lang w:bidi="ne-N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Spacing">
    <w:name w:val="No Spacing"/>
    <w:uiPriority w:val="1"/>
    <w:qFormat/>
    <w:rsid w:val="00DA4DE2"/>
    <w:pPr>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998">
      <w:bodyDiv w:val="1"/>
      <w:marLeft w:val="0"/>
      <w:marRight w:val="0"/>
      <w:marTop w:val="0"/>
      <w:marBottom w:val="0"/>
      <w:divBdr>
        <w:top w:val="none" w:sz="0" w:space="0" w:color="auto"/>
        <w:left w:val="none" w:sz="0" w:space="0" w:color="auto"/>
        <w:bottom w:val="none" w:sz="0" w:space="0" w:color="auto"/>
        <w:right w:val="none" w:sz="0" w:space="0" w:color="auto"/>
      </w:divBdr>
    </w:div>
    <w:div w:id="415514350">
      <w:bodyDiv w:val="1"/>
      <w:marLeft w:val="0"/>
      <w:marRight w:val="0"/>
      <w:marTop w:val="0"/>
      <w:marBottom w:val="0"/>
      <w:divBdr>
        <w:top w:val="none" w:sz="0" w:space="0" w:color="auto"/>
        <w:left w:val="none" w:sz="0" w:space="0" w:color="auto"/>
        <w:bottom w:val="none" w:sz="0" w:space="0" w:color="auto"/>
        <w:right w:val="none" w:sz="0" w:space="0" w:color="auto"/>
      </w:divBdr>
    </w:div>
    <w:div w:id="449982794">
      <w:bodyDiv w:val="1"/>
      <w:marLeft w:val="0"/>
      <w:marRight w:val="0"/>
      <w:marTop w:val="0"/>
      <w:marBottom w:val="0"/>
      <w:divBdr>
        <w:top w:val="none" w:sz="0" w:space="0" w:color="auto"/>
        <w:left w:val="none" w:sz="0" w:space="0" w:color="auto"/>
        <w:bottom w:val="none" w:sz="0" w:space="0" w:color="auto"/>
        <w:right w:val="none" w:sz="0" w:space="0" w:color="auto"/>
      </w:divBdr>
    </w:div>
    <w:div w:id="480002462">
      <w:bodyDiv w:val="1"/>
      <w:marLeft w:val="0"/>
      <w:marRight w:val="0"/>
      <w:marTop w:val="0"/>
      <w:marBottom w:val="0"/>
      <w:divBdr>
        <w:top w:val="none" w:sz="0" w:space="0" w:color="auto"/>
        <w:left w:val="none" w:sz="0" w:space="0" w:color="auto"/>
        <w:bottom w:val="none" w:sz="0" w:space="0" w:color="auto"/>
        <w:right w:val="none" w:sz="0" w:space="0" w:color="auto"/>
      </w:divBdr>
    </w:div>
    <w:div w:id="582035920">
      <w:bodyDiv w:val="1"/>
      <w:marLeft w:val="0"/>
      <w:marRight w:val="0"/>
      <w:marTop w:val="0"/>
      <w:marBottom w:val="0"/>
      <w:divBdr>
        <w:top w:val="none" w:sz="0" w:space="0" w:color="auto"/>
        <w:left w:val="none" w:sz="0" w:space="0" w:color="auto"/>
        <w:bottom w:val="none" w:sz="0" w:space="0" w:color="auto"/>
        <w:right w:val="none" w:sz="0" w:space="0" w:color="auto"/>
      </w:divBdr>
    </w:div>
    <w:div w:id="756632833">
      <w:bodyDiv w:val="1"/>
      <w:marLeft w:val="0"/>
      <w:marRight w:val="0"/>
      <w:marTop w:val="0"/>
      <w:marBottom w:val="0"/>
      <w:divBdr>
        <w:top w:val="none" w:sz="0" w:space="0" w:color="auto"/>
        <w:left w:val="none" w:sz="0" w:space="0" w:color="auto"/>
        <w:bottom w:val="none" w:sz="0" w:space="0" w:color="auto"/>
        <w:right w:val="none" w:sz="0" w:space="0" w:color="auto"/>
      </w:divBdr>
      <w:divsChild>
        <w:div w:id="127869062">
          <w:marLeft w:val="547"/>
          <w:marRight w:val="0"/>
          <w:marTop w:val="160"/>
          <w:marBottom w:val="0"/>
          <w:divBdr>
            <w:top w:val="none" w:sz="0" w:space="0" w:color="auto"/>
            <w:left w:val="none" w:sz="0" w:space="0" w:color="auto"/>
            <w:bottom w:val="none" w:sz="0" w:space="0" w:color="auto"/>
            <w:right w:val="none" w:sz="0" w:space="0" w:color="auto"/>
          </w:divBdr>
        </w:div>
        <w:div w:id="1082458279">
          <w:marLeft w:val="547"/>
          <w:marRight w:val="0"/>
          <w:marTop w:val="160"/>
          <w:marBottom w:val="0"/>
          <w:divBdr>
            <w:top w:val="none" w:sz="0" w:space="0" w:color="auto"/>
            <w:left w:val="none" w:sz="0" w:space="0" w:color="auto"/>
            <w:bottom w:val="none" w:sz="0" w:space="0" w:color="auto"/>
            <w:right w:val="none" w:sz="0" w:space="0" w:color="auto"/>
          </w:divBdr>
        </w:div>
        <w:div w:id="568418927">
          <w:marLeft w:val="547"/>
          <w:marRight w:val="0"/>
          <w:marTop w:val="160"/>
          <w:marBottom w:val="0"/>
          <w:divBdr>
            <w:top w:val="none" w:sz="0" w:space="0" w:color="auto"/>
            <w:left w:val="none" w:sz="0" w:space="0" w:color="auto"/>
            <w:bottom w:val="none" w:sz="0" w:space="0" w:color="auto"/>
            <w:right w:val="none" w:sz="0" w:space="0" w:color="auto"/>
          </w:divBdr>
        </w:div>
        <w:div w:id="1524902059">
          <w:marLeft w:val="547"/>
          <w:marRight w:val="0"/>
          <w:marTop w:val="160"/>
          <w:marBottom w:val="0"/>
          <w:divBdr>
            <w:top w:val="none" w:sz="0" w:space="0" w:color="auto"/>
            <w:left w:val="none" w:sz="0" w:space="0" w:color="auto"/>
            <w:bottom w:val="none" w:sz="0" w:space="0" w:color="auto"/>
            <w:right w:val="none" w:sz="0" w:space="0" w:color="auto"/>
          </w:divBdr>
        </w:div>
      </w:divsChild>
    </w:div>
    <w:div w:id="816800959">
      <w:bodyDiv w:val="1"/>
      <w:marLeft w:val="0"/>
      <w:marRight w:val="0"/>
      <w:marTop w:val="0"/>
      <w:marBottom w:val="0"/>
      <w:divBdr>
        <w:top w:val="none" w:sz="0" w:space="0" w:color="auto"/>
        <w:left w:val="none" w:sz="0" w:space="0" w:color="auto"/>
        <w:bottom w:val="none" w:sz="0" w:space="0" w:color="auto"/>
        <w:right w:val="none" w:sz="0" w:space="0" w:color="auto"/>
      </w:divBdr>
      <w:divsChild>
        <w:div w:id="367754942">
          <w:marLeft w:val="576"/>
          <w:marRight w:val="0"/>
          <w:marTop w:val="80"/>
          <w:marBottom w:val="0"/>
          <w:divBdr>
            <w:top w:val="none" w:sz="0" w:space="0" w:color="auto"/>
            <w:left w:val="none" w:sz="0" w:space="0" w:color="auto"/>
            <w:bottom w:val="none" w:sz="0" w:space="0" w:color="auto"/>
            <w:right w:val="none" w:sz="0" w:space="0" w:color="auto"/>
          </w:divBdr>
        </w:div>
        <w:div w:id="1459110032">
          <w:marLeft w:val="576"/>
          <w:marRight w:val="0"/>
          <w:marTop w:val="80"/>
          <w:marBottom w:val="0"/>
          <w:divBdr>
            <w:top w:val="none" w:sz="0" w:space="0" w:color="auto"/>
            <w:left w:val="none" w:sz="0" w:space="0" w:color="auto"/>
            <w:bottom w:val="none" w:sz="0" w:space="0" w:color="auto"/>
            <w:right w:val="none" w:sz="0" w:space="0" w:color="auto"/>
          </w:divBdr>
        </w:div>
        <w:div w:id="1624922610">
          <w:marLeft w:val="576"/>
          <w:marRight w:val="0"/>
          <w:marTop w:val="80"/>
          <w:marBottom w:val="0"/>
          <w:divBdr>
            <w:top w:val="none" w:sz="0" w:space="0" w:color="auto"/>
            <w:left w:val="none" w:sz="0" w:space="0" w:color="auto"/>
            <w:bottom w:val="none" w:sz="0" w:space="0" w:color="auto"/>
            <w:right w:val="none" w:sz="0" w:space="0" w:color="auto"/>
          </w:divBdr>
        </w:div>
      </w:divsChild>
    </w:div>
    <w:div w:id="820922543">
      <w:bodyDiv w:val="1"/>
      <w:marLeft w:val="0"/>
      <w:marRight w:val="0"/>
      <w:marTop w:val="0"/>
      <w:marBottom w:val="0"/>
      <w:divBdr>
        <w:top w:val="none" w:sz="0" w:space="0" w:color="auto"/>
        <w:left w:val="none" w:sz="0" w:space="0" w:color="auto"/>
        <w:bottom w:val="none" w:sz="0" w:space="0" w:color="auto"/>
        <w:right w:val="none" w:sz="0" w:space="0" w:color="auto"/>
      </w:divBdr>
    </w:div>
    <w:div w:id="904415316">
      <w:bodyDiv w:val="1"/>
      <w:marLeft w:val="0"/>
      <w:marRight w:val="0"/>
      <w:marTop w:val="0"/>
      <w:marBottom w:val="0"/>
      <w:divBdr>
        <w:top w:val="none" w:sz="0" w:space="0" w:color="auto"/>
        <w:left w:val="none" w:sz="0" w:space="0" w:color="auto"/>
        <w:bottom w:val="none" w:sz="0" w:space="0" w:color="auto"/>
        <w:right w:val="none" w:sz="0" w:space="0" w:color="auto"/>
      </w:divBdr>
      <w:divsChild>
        <w:div w:id="1505437685">
          <w:marLeft w:val="547"/>
          <w:marRight w:val="0"/>
          <w:marTop w:val="160"/>
          <w:marBottom w:val="0"/>
          <w:divBdr>
            <w:top w:val="none" w:sz="0" w:space="0" w:color="auto"/>
            <w:left w:val="none" w:sz="0" w:space="0" w:color="auto"/>
            <w:bottom w:val="none" w:sz="0" w:space="0" w:color="auto"/>
            <w:right w:val="none" w:sz="0" w:space="0" w:color="auto"/>
          </w:divBdr>
        </w:div>
        <w:div w:id="1749426569">
          <w:marLeft w:val="547"/>
          <w:marRight w:val="0"/>
          <w:marTop w:val="160"/>
          <w:marBottom w:val="0"/>
          <w:divBdr>
            <w:top w:val="none" w:sz="0" w:space="0" w:color="auto"/>
            <w:left w:val="none" w:sz="0" w:space="0" w:color="auto"/>
            <w:bottom w:val="none" w:sz="0" w:space="0" w:color="auto"/>
            <w:right w:val="none" w:sz="0" w:space="0" w:color="auto"/>
          </w:divBdr>
        </w:div>
        <w:div w:id="1820263460">
          <w:marLeft w:val="547"/>
          <w:marRight w:val="0"/>
          <w:marTop w:val="160"/>
          <w:marBottom w:val="0"/>
          <w:divBdr>
            <w:top w:val="none" w:sz="0" w:space="0" w:color="auto"/>
            <w:left w:val="none" w:sz="0" w:space="0" w:color="auto"/>
            <w:bottom w:val="none" w:sz="0" w:space="0" w:color="auto"/>
            <w:right w:val="none" w:sz="0" w:space="0" w:color="auto"/>
          </w:divBdr>
        </w:div>
        <w:div w:id="845053058">
          <w:marLeft w:val="547"/>
          <w:marRight w:val="0"/>
          <w:marTop w:val="160"/>
          <w:marBottom w:val="0"/>
          <w:divBdr>
            <w:top w:val="none" w:sz="0" w:space="0" w:color="auto"/>
            <w:left w:val="none" w:sz="0" w:space="0" w:color="auto"/>
            <w:bottom w:val="none" w:sz="0" w:space="0" w:color="auto"/>
            <w:right w:val="none" w:sz="0" w:space="0" w:color="auto"/>
          </w:divBdr>
        </w:div>
      </w:divsChild>
    </w:div>
    <w:div w:id="1030959843">
      <w:bodyDiv w:val="1"/>
      <w:marLeft w:val="0"/>
      <w:marRight w:val="0"/>
      <w:marTop w:val="0"/>
      <w:marBottom w:val="0"/>
      <w:divBdr>
        <w:top w:val="none" w:sz="0" w:space="0" w:color="auto"/>
        <w:left w:val="none" w:sz="0" w:space="0" w:color="auto"/>
        <w:bottom w:val="none" w:sz="0" w:space="0" w:color="auto"/>
        <w:right w:val="none" w:sz="0" w:space="0" w:color="auto"/>
      </w:divBdr>
    </w:div>
    <w:div w:id="1104374902">
      <w:bodyDiv w:val="1"/>
      <w:marLeft w:val="0"/>
      <w:marRight w:val="0"/>
      <w:marTop w:val="0"/>
      <w:marBottom w:val="0"/>
      <w:divBdr>
        <w:top w:val="none" w:sz="0" w:space="0" w:color="auto"/>
        <w:left w:val="none" w:sz="0" w:space="0" w:color="auto"/>
        <w:bottom w:val="none" w:sz="0" w:space="0" w:color="auto"/>
        <w:right w:val="none" w:sz="0" w:space="0" w:color="auto"/>
      </w:divBdr>
    </w:div>
    <w:div w:id="1164857662">
      <w:bodyDiv w:val="1"/>
      <w:marLeft w:val="0"/>
      <w:marRight w:val="0"/>
      <w:marTop w:val="0"/>
      <w:marBottom w:val="0"/>
      <w:divBdr>
        <w:top w:val="none" w:sz="0" w:space="0" w:color="auto"/>
        <w:left w:val="none" w:sz="0" w:space="0" w:color="auto"/>
        <w:bottom w:val="none" w:sz="0" w:space="0" w:color="auto"/>
        <w:right w:val="none" w:sz="0" w:space="0" w:color="auto"/>
      </w:divBdr>
      <w:divsChild>
        <w:div w:id="1764643749">
          <w:marLeft w:val="576"/>
          <w:marRight w:val="0"/>
          <w:marTop w:val="80"/>
          <w:marBottom w:val="0"/>
          <w:divBdr>
            <w:top w:val="none" w:sz="0" w:space="0" w:color="auto"/>
            <w:left w:val="none" w:sz="0" w:space="0" w:color="auto"/>
            <w:bottom w:val="none" w:sz="0" w:space="0" w:color="auto"/>
            <w:right w:val="none" w:sz="0" w:space="0" w:color="auto"/>
          </w:divBdr>
        </w:div>
        <w:div w:id="1420524364">
          <w:marLeft w:val="576"/>
          <w:marRight w:val="0"/>
          <w:marTop w:val="80"/>
          <w:marBottom w:val="0"/>
          <w:divBdr>
            <w:top w:val="none" w:sz="0" w:space="0" w:color="auto"/>
            <w:left w:val="none" w:sz="0" w:space="0" w:color="auto"/>
            <w:bottom w:val="none" w:sz="0" w:space="0" w:color="auto"/>
            <w:right w:val="none" w:sz="0" w:space="0" w:color="auto"/>
          </w:divBdr>
        </w:div>
        <w:div w:id="796140832">
          <w:marLeft w:val="576"/>
          <w:marRight w:val="0"/>
          <w:marTop w:val="80"/>
          <w:marBottom w:val="0"/>
          <w:divBdr>
            <w:top w:val="none" w:sz="0" w:space="0" w:color="auto"/>
            <w:left w:val="none" w:sz="0" w:space="0" w:color="auto"/>
            <w:bottom w:val="none" w:sz="0" w:space="0" w:color="auto"/>
            <w:right w:val="none" w:sz="0" w:space="0" w:color="auto"/>
          </w:divBdr>
        </w:div>
      </w:divsChild>
    </w:div>
    <w:div w:id="1382054028">
      <w:bodyDiv w:val="1"/>
      <w:marLeft w:val="0"/>
      <w:marRight w:val="0"/>
      <w:marTop w:val="0"/>
      <w:marBottom w:val="0"/>
      <w:divBdr>
        <w:top w:val="none" w:sz="0" w:space="0" w:color="auto"/>
        <w:left w:val="none" w:sz="0" w:space="0" w:color="auto"/>
        <w:bottom w:val="none" w:sz="0" w:space="0" w:color="auto"/>
        <w:right w:val="none" w:sz="0" w:space="0" w:color="auto"/>
      </w:divBdr>
      <w:divsChild>
        <w:div w:id="1384793399">
          <w:marLeft w:val="547"/>
          <w:marRight w:val="0"/>
          <w:marTop w:val="160"/>
          <w:marBottom w:val="0"/>
          <w:divBdr>
            <w:top w:val="none" w:sz="0" w:space="0" w:color="auto"/>
            <w:left w:val="none" w:sz="0" w:space="0" w:color="auto"/>
            <w:bottom w:val="none" w:sz="0" w:space="0" w:color="auto"/>
            <w:right w:val="none" w:sz="0" w:space="0" w:color="auto"/>
          </w:divBdr>
        </w:div>
        <w:div w:id="1182477544">
          <w:marLeft w:val="547"/>
          <w:marRight w:val="0"/>
          <w:marTop w:val="160"/>
          <w:marBottom w:val="0"/>
          <w:divBdr>
            <w:top w:val="none" w:sz="0" w:space="0" w:color="auto"/>
            <w:left w:val="none" w:sz="0" w:space="0" w:color="auto"/>
            <w:bottom w:val="none" w:sz="0" w:space="0" w:color="auto"/>
            <w:right w:val="none" w:sz="0" w:space="0" w:color="auto"/>
          </w:divBdr>
        </w:div>
      </w:divsChild>
    </w:div>
    <w:div w:id="1470628393">
      <w:bodyDiv w:val="1"/>
      <w:marLeft w:val="0"/>
      <w:marRight w:val="0"/>
      <w:marTop w:val="0"/>
      <w:marBottom w:val="0"/>
      <w:divBdr>
        <w:top w:val="none" w:sz="0" w:space="0" w:color="auto"/>
        <w:left w:val="none" w:sz="0" w:space="0" w:color="auto"/>
        <w:bottom w:val="none" w:sz="0" w:space="0" w:color="auto"/>
        <w:right w:val="none" w:sz="0" w:space="0" w:color="auto"/>
      </w:divBdr>
    </w:div>
    <w:div w:id="1551647283">
      <w:bodyDiv w:val="1"/>
      <w:marLeft w:val="0"/>
      <w:marRight w:val="0"/>
      <w:marTop w:val="0"/>
      <w:marBottom w:val="0"/>
      <w:divBdr>
        <w:top w:val="none" w:sz="0" w:space="0" w:color="auto"/>
        <w:left w:val="none" w:sz="0" w:space="0" w:color="auto"/>
        <w:bottom w:val="none" w:sz="0" w:space="0" w:color="auto"/>
        <w:right w:val="none" w:sz="0" w:space="0" w:color="auto"/>
      </w:divBdr>
    </w:div>
    <w:div w:id="1633289671">
      <w:bodyDiv w:val="1"/>
      <w:marLeft w:val="0"/>
      <w:marRight w:val="0"/>
      <w:marTop w:val="0"/>
      <w:marBottom w:val="0"/>
      <w:divBdr>
        <w:top w:val="none" w:sz="0" w:space="0" w:color="auto"/>
        <w:left w:val="none" w:sz="0" w:space="0" w:color="auto"/>
        <w:bottom w:val="none" w:sz="0" w:space="0" w:color="auto"/>
        <w:right w:val="none" w:sz="0" w:space="0" w:color="auto"/>
      </w:divBdr>
      <w:divsChild>
        <w:div w:id="157893372">
          <w:marLeft w:val="547"/>
          <w:marRight w:val="0"/>
          <w:marTop w:val="160"/>
          <w:marBottom w:val="0"/>
          <w:divBdr>
            <w:top w:val="none" w:sz="0" w:space="0" w:color="auto"/>
            <w:left w:val="none" w:sz="0" w:space="0" w:color="auto"/>
            <w:bottom w:val="none" w:sz="0" w:space="0" w:color="auto"/>
            <w:right w:val="none" w:sz="0" w:space="0" w:color="auto"/>
          </w:divBdr>
        </w:div>
        <w:div w:id="1594706263">
          <w:marLeft w:val="547"/>
          <w:marRight w:val="0"/>
          <w:marTop w:val="160"/>
          <w:marBottom w:val="0"/>
          <w:divBdr>
            <w:top w:val="none" w:sz="0" w:space="0" w:color="auto"/>
            <w:left w:val="none" w:sz="0" w:space="0" w:color="auto"/>
            <w:bottom w:val="none" w:sz="0" w:space="0" w:color="auto"/>
            <w:right w:val="none" w:sz="0" w:space="0" w:color="auto"/>
          </w:divBdr>
        </w:div>
        <w:div w:id="1238595594">
          <w:marLeft w:val="547"/>
          <w:marRight w:val="0"/>
          <w:marTop w:val="160"/>
          <w:marBottom w:val="0"/>
          <w:divBdr>
            <w:top w:val="none" w:sz="0" w:space="0" w:color="auto"/>
            <w:left w:val="none" w:sz="0" w:space="0" w:color="auto"/>
            <w:bottom w:val="none" w:sz="0" w:space="0" w:color="auto"/>
            <w:right w:val="none" w:sz="0" w:space="0" w:color="auto"/>
          </w:divBdr>
        </w:div>
        <w:div w:id="1524780283">
          <w:marLeft w:val="547"/>
          <w:marRight w:val="0"/>
          <w:marTop w:val="160"/>
          <w:marBottom w:val="0"/>
          <w:divBdr>
            <w:top w:val="none" w:sz="0" w:space="0" w:color="auto"/>
            <w:left w:val="none" w:sz="0" w:space="0" w:color="auto"/>
            <w:bottom w:val="none" w:sz="0" w:space="0" w:color="auto"/>
            <w:right w:val="none" w:sz="0" w:space="0" w:color="auto"/>
          </w:divBdr>
        </w:div>
      </w:divsChild>
    </w:div>
    <w:div w:id="1880976213">
      <w:bodyDiv w:val="1"/>
      <w:marLeft w:val="0"/>
      <w:marRight w:val="0"/>
      <w:marTop w:val="0"/>
      <w:marBottom w:val="0"/>
      <w:divBdr>
        <w:top w:val="none" w:sz="0" w:space="0" w:color="auto"/>
        <w:left w:val="none" w:sz="0" w:space="0" w:color="auto"/>
        <w:bottom w:val="none" w:sz="0" w:space="0" w:color="auto"/>
        <w:right w:val="none" w:sz="0" w:space="0" w:color="auto"/>
      </w:divBdr>
      <w:divsChild>
        <w:div w:id="78406904">
          <w:marLeft w:val="576"/>
          <w:marRight w:val="0"/>
          <w:marTop w:val="80"/>
          <w:marBottom w:val="0"/>
          <w:divBdr>
            <w:top w:val="none" w:sz="0" w:space="0" w:color="auto"/>
            <w:left w:val="none" w:sz="0" w:space="0" w:color="auto"/>
            <w:bottom w:val="none" w:sz="0" w:space="0" w:color="auto"/>
            <w:right w:val="none" w:sz="0" w:space="0" w:color="auto"/>
          </w:divBdr>
        </w:div>
        <w:div w:id="1244492490">
          <w:marLeft w:val="576"/>
          <w:marRight w:val="0"/>
          <w:marTop w:val="80"/>
          <w:marBottom w:val="0"/>
          <w:divBdr>
            <w:top w:val="none" w:sz="0" w:space="0" w:color="auto"/>
            <w:left w:val="none" w:sz="0" w:space="0" w:color="auto"/>
            <w:bottom w:val="none" w:sz="0" w:space="0" w:color="auto"/>
            <w:right w:val="none" w:sz="0" w:space="0" w:color="auto"/>
          </w:divBdr>
        </w:div>
        <w:div w:id="1659722825">
          <w:marLeft w:val="576"/>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2eOh0DZecJVrNzJ6mBjFIA/eag==">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 Dhungana</dc:creator>
  <cp:lastModifiedBy>SANDIP SHRESTHA</cp:lastModifiedBy>
  <cp:revision>4</cp:revision>
  <dcterms:created xsi:type="dcterms:W3CDTF">2023-03-21T06:54:00Z</dcterms:created>
  <dcterms:modified xsi:type="dcterms:W3CDTF">2023-04-06T08:29:00Z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0x010100CD1A47C465B8B24DB660938ED31D9193</vt:lpwstr>
  </property>
</Properties>
</file>